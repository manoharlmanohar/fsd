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57DCB" w14:textId="731C9372" w:rsidR="00832F75" w:rsidRPr="006D5655" w:rsidRDefault="00832F75" w:rsidP="00832F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011E">
        <w:rPr>
          <w:rFonts w:ascii="Times New Roman" w:hAnsi="Times New Roman" w:cs="Times New Roman"/>
          <w:b/>
          <w:bCs/>
          <w:sz w:val="28"/>
          <w:szCs w:val="28"/>
        </w:rPr>
        <w:t>LAB RECORD 2023-24.</w:t>
      </w:r>
    </w:p>
    <w:p w14:paraId="64495EEE" w14:textId="77B91F88" w:rsidR="00832F75" w:rsidRPr="00C0011E" w:rsidRDefault="00832F75" w:rsidP="00832F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11E">
        <w:rPr>
          <w:rFonts w:ascii="Times New Roman" w:hAnsi="Times New Roman" w:cs="Times New Roman"/>
          <w:b/>
          <w:bCs/>
          <w:sz w:val="28"/>
          <w:szCs w:val="28"/>
        </w:rPr>
        <w:t>D.BANUMAIAH’S POLYTECHNIC.</w:t>
      </w:r>
    </w:p>
    <w:p w14:paraId="31821E88" w14:textId="1480A547" w:rsidR="00832F75" w:rsidRPr="00C0011E" w:rsidRDefault="00832F75" w:rsidP="00832F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11E">
        <w:rPr>
          <w:rFonts w:ascii="Times New Roman" w:hAnsi="Times New Roman" w:cs="Times New Roman"/>
          <w:b/>
          <w:bCs/>
          <w:sz w:val="28"/>
          <w:szCs w:val="28"/>
        </w:rPr>
        <w:t>COMPUTER SCIENCE &amp; ENG</w:t>
      </w:r>
      <w:r w:rsidR="001C614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0011E">
        <w:rPr>
          <w:rFonts w:ascii="Times New Roman" w:hAnsi="Times New Roman" w:cs="Times New Roman"/>
          <w:b/>
          <w:bCs/>
          <w:sz w:val="28"/>
          <w:szCs w:val="28"/>
        </w:rPr>
        <w:t>NE</w:t>
      </w:r>
      <w:r w:rsidR="001C61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0011E">
        <w:rPr>
          <w:rFonts w:ascii="Times New Roman" w:hAnsi="Times New Roman" w:cs="Times New Roman"/>
          <w:b/>
          <w:bCs/>
          <w:sz w:val="28"/>
          <w:szCs w:val="28"/>
        </w:rPr>
        <w:t>RING DEPT.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832F75" w14:paraId="075EE99B" w14:textId="77777777" w:rsidTr="00C0011E">
        <w:trPr>
          <w:trHeight w:val="748"/>
        </w:trPr>
        <w:tc>
          <w:tcPr>
            <w:tcW w:w="846" w:type="dxa"/>
          </w:tcPr>
          <w:p w14:paraId="357E4585" w14:textId="0CED1C56" w:rsidR="00832F75" w:rsidRDefault="00832F75" w:rsidP="00C0011E">
            <w:pPr>
              <w:spacing w:line="16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no.</w:t>
            </w:r>
          </w:p>
        </w:tc>
        <w:tc>
          <w:tcPr>
            <w:tcW w:w="8170" w:type="dxa"/>
          </w:tcPr>
          <w:p w14:paraId="483DD69C" w14:textId="03D9CF24" w:rsidR="00832F75" w:rsidRDefault="00832F75" w:rsidP="00C0011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Program</w:t>
            </w:r>
          </w:p>
        </w:tc>
      </w:tr>
      <w:tr w:rsidR="00832F75" w14:paraId="14D515D0" w14:textId="77777777" w:rsidTr="00C0011E">
        <w:tc>
          <w:tcPr>
            <w:tcW w:w="846" w:type="dxa"/>
          </w:tcPr>
          <w:p w14:paraId="5F3484FF" w14:textId="03C7272D" w:rsidR="00832F75" w:rsidRPr="00832F75" w:rsidRDefault="00832F75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170" w:type="dxa"/>
          </w:tcPr>
          <w:p w14:paraId="0CCA4136" w14:textId="77777777" w:rsidR="00832F75" w:rsidRPr="00C0011E" w:rsidRDefault="00832F75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C0011E">
              <w:rPr>
                <w:rFonts w:ascii="Times New Roman" w:hAnsi="Times New Roman" w:cs="Times New Roman"/>
                <w:bCs/>
                <w:color w:val="auto"/>
              </w:rPr>
              <w:t>How to create project plan and product backlog for project and User story creation.</w:t>
            </w:r>
          </w:p>
          <w:p w14:paraId="7CDF127C" w14:textId="77777777" w:rsidR="00832F75" w:rsidRPr="00C0011E" w:rsidRDefault="00832F75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32F75" w14:paraId="4F37C831" w14:textId="77777777" w:rsidTr="00C0011E">
        <w:tc>
          <w:tcPr>
            <w:tcW w:w="846" w:type="dxa"/>
          </w:tcPr>
          <w:p w14:paraId="4DB27C4B" w14:textId="01F11CF1" w:rsidR="00832F75" w:rsidRPr="00832F75" w:rsidRDefault="00832F75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170" w:type="dxa"/>
          </w:tcPr>
          <w:p w14:paraId="77DADFE2" w14:textId="77777777" w:rsidR="00832F75" w:rsidRPr="00C0011E" w:rsidRDefault="00832F75" w:rsidP="00C0011E">
            <w:pPr>
              <w:pStyle w:val="ListParagraph"/>
              <w:autoSpaceDE w:val="0"/>
              <w:autoSpaceDN w:val="0"/>
              <w:adjustRightInd w:val="0"/>
              <w:spacing w:after="0" w:line="192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01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and manage product backlog using appropriate tool like Jira </w:t>
            </w:r>
          </w:p>
          <w:p w14:paraId="535717C5" w14:textId="77777777" w:rsidR="00832F75" w:rsidRPr="00C0011E" w:rsidRDefault="00832F75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32F75" w14:paraId="4E76C4F1" w14:textId="77777777" w:rsidTr="00C0011E">
        <w:tc>
          <w:tcPr>
            <w:tcW w:w="846" w:type="dxa"/>
          </w:tcPr>
          <w:p w14:paraId="2A07E1A9" w14:textId="346F1BC0" w:rsidR="00832F75" w:rsidRPr="0063549B" w:rsidRDefault="0063549B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170" w:type="dxa"/>
          </w:tcPr>
          <w:p w14:paraId="70B1DA1D" w14:textId="77777777" w:rsidR="00832F75" w:rsidRPr="00832F75" w:rsidRDefault="00832F75" w:rsidP="00C0011E">
            <w:pPr>
              <w:autoSpaceDE w:val="0"/>
              <w:autoSpaceDN w:val="0"/>
              <w:adjustRightInd w:val="0"/>
              <w:spacing w:line="19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2F75">
              <w:rPr>
                <w:rFonts w:ascii="Times New Roman" w:hAnsi="Times New Roman" w:cs="Times New Roman"/>
                <w:bCs/>
                <w:sz w:val="24"/>
                <w:szCs w:val="24"/>
              </w:rPr>
              <w:t>Create Sprint 1 with required user stories</w:t>
            </w:r>
          </w:p>
          <w:p w14:paraId="0B68CC6A" w14:textId="77777777" w:rsidR="00832F75" w:rsidRDefault="00832F75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832F75" w14:paraId="5EAAD8D2" w14:textId="77777777" w:rsidTr="00C0011E">
        <w:tc>
          <w:tcPr>
            <w:tcW w:w="846" w:type="dxa"/>
          </w:tcPr>
          <w:p w14:paraId="3D6E2180" w14:textId="25886467" w:rsidR="00832F75" w:rsidRPr="0063549B" w:rsidRDefault="0063549B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170" w:type="dxa"/>
          </w:tcPr>
          <w:p w14:paraId="69F9F3CC" w14:textId="77777777" w:rsidR="00832F75" w:rsidRPr="00832F75" w:rsidRDefault="00832F75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832F75">
              <w:rPr>
                <w:rFonts w:ascii="Times New Roman" w:hAnsi="Times New Roman" w:cs="Times New Roman"/>
                <w:bCs/>
                <w:color w:val="auto"/>
              </w:rPr>
              <w:t xml:space="preserve">Create UI/UX design - for created user stories (wire framing). </w:t>
            </w:r>
          </w:p>
          <w:p w14:paraId="4507FE12" w14:textId="77777777" w:rsidR="00832F75" w:rsidRDefault="00832F75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832F75" w14:paraId="317510EF" w14:textId="77777777" w:rsidTr="00C0011E">
        <w:tc>
          <w:tcPr>
            <w:tcW w:w="846" w:type="dxa"/>
          </w:tcPr>
          <w:p w14:paraId="5B4CD9C9" w14:textId="7C807A1D" w:rsidR="00832F75" w:rsidRPr="0063549B" w:rsidRDefault="0063549B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170" w:type="dxa"/>
          </w:tcPr>
          <w:p w14:paraId="6A2D3E22" w14:textId="77777777" w:rsidR="00832F75" w:rsidRPr="00832F75" w:rsidRDefault="00832F75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832F75">
              <w:rPr>
                <w:rFonts w:ascii="Times New Roman" w:hAnsi="Times New Roman" w:cs="Times New Roman"/>
                <w:bCs/>
                <w:color w:val="auto"/>
              </w:rPr>
              <w:t xml:space="preserve">Create repository – named mini project-1 Push and pull operation in GitHub. </w:t>
            </w:r>
          </w:p>
          <w:p w14:paraId="2E4BEAA2" w14:textId="77777777" w:rsidR="00832F75" w:rsidRDefault="00832F75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832F75" w14:paraId="26CDF101" w14:textId="77777777" w:rsidTr="00C0011E">
        <w:tc>
          <w:tcPr>
            <w:tcW w:w="846" w:type="dxa"/>
          </w:tcPr>
          <w:p w14:paraId="7317709F" w14:textId="6DDA617D" w:rsidR="00832F75" w:rsidRPr="0063549B" w:rsidRDefault="0063549B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170" w:type="dxa"/>
          </w:tcPr>
          <w:p w14:paraId="7F97E35D" w14:textId="77777777" w:rsidR="00832F75" w:rsidRPr="00832F75" w:rsidRDefault="00832F75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832F75">
              <w:rPr>
                <w:rFonts w:ascii="Times New Roman" w:hAnsi="Times New Roman" w:cs="Times New Roman"/>
                <w:bCs/>
                <w:color w:val="auto"/>
              </w:rPr>
              <w:t>Create a form like registration form or feedback form, after submit hide create form and enable the display section using java script.</w:t>
            </w:r>
          </w:p>
          <w:p w14:paraId="65486EC2" w14:textId="77777777" w:rsidR="00832F75" w:rsidRDefault="00832F75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832F75" w14:paraId="4C3256ED" w14:textId="77777777" w:rsidTr="00C0011E">
        <w:tc>
          <w:tcPr>
            <w:tcW w:w="846" w:type="dxa"/>
          </w:tcPr>
          <w:p w14:paraId="45A375C0" w14:textId="7E50934E" w:rsidR="00832F75" w:rsidRPr="0063549B" w:rsidRDefault="0063549B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5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8170" w:type="dxa"/>
          </w:tcPr>
          <w:p w14:paraId="48EADD1A" w14:textId="77777777" w:rsidR="0063549B" w:rsidRPr="0063549B" w:rsidRDefault="0063549B" w:rsidP="00C0011E">
            <w:pPr>
              <w:spacing w:line="192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49B">
              <w:rPr>
                <w:rFonts w:ascii="Times New Roman" w:hAnsi="Times New Roman" w:cs="Times New Roman"/>
                <w:bCs/>
                <w:sz w:val="24"/>
                <w:szCs w:val="24"/>
              </w:rPr>
              <w:t>Create form validation using JavaScript</w:t>
            </w:r>
          </w:p>
          <w:p w14:paraId="2AE91E0B" w14:textId="77777777" w:rsidR="00832F75" w:rsidRDefault="00832F75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87392" w14:paraId="532F7876" w14:textId="77777777" w:rsidTr="00C0011E">
        <w:tc>
          <w:tcPr>
            <w:tcW w:w="846" w:type="dxa"/>
          </w:tcPr>
          <w:p w14:paraId="3C431BA1" w14:textId="1C2F5EAE" w:rsidR="00F87392" w:rsidRP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3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170" w:type="dxa"/>
          </w:tcPr>
          <w:p w14:paraId="634E45DA" w14:textId="77777777" w:rsidR="00F87392" w:rsidRPr="00F87392" w:rsidRDefault="00F87392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F87392">
              <w:rPr>
                <w:rFonts w:ascii="Times New Roman" w:hAnsi="Times New Roman" w:cs="Times New Roman"/>
                <w:bCs/>
                <w:color w:val="auto"/>
              </w:rPr>
              <w:t xml:space="preserve">Create and run simple program in TypeScript </w:t>
            </w:r>
          </w:p>
          <w:p w14:paraId="6019A72E" w14:textId="77777777" w:rsid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87392" w14:paraId="309945D4" w14:textId="77777777" w:rsidTr="00C0011E">
        <w:tc>
          <w:tcPr>
            <w:tcW w:w="846" w:type="dxa"/>
          </w:tcPr>
          <w:p w14:paraId="5F2D1E28" w14:textId="604FF048" w:rsidR="00F87392" w:rsidRP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3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170" w:type="dxa"/>
          </w:tcPr>
          <w:p w14:paraId="18518CE9" w14:textId="77777777" w:rsidR="00F87392" w:rsidRPr="00F87392" w:rsidRDefault="00F87392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F87392">
              <w:rPr>
                <w:rFonts w:ascii="Times New Roman" w:hAnsi="Times New Roman" w:cs="Times New Roman"/>
                <w:bCs/>
                <w:color w:val="auto"/>
              </w:rPr>
              <w:t xml:space="preserve">Forms - Use of HTML tags in forms like select, input, file, text area, etc. </w:t>
            </w:r>
          </w:p>
          <w:p w14:paraId="04183AED" w14:textId="77777777" w:rsid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87392" w14:paraId="4A3E4957" w14:textId="77777777" w:rsidTr="00C0011E">
        <w:tc>
          <w:tcPr>
            <w:tcW w:w="846" w:type="dxa"/>
          </w:tcPr>
          <w:p w14:paraId="1C0564D9" w14:textId="3164568B" w:rsidR="00F87392" w:rsidRP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3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170" w:type="dxa"/>
          </w:tcPr>
          <w:p w14:paraId="02A6E513" w14:textId="77777777" w:rsidR="00F87392" w:rsidRPr="00F87392" w:rsidRDefault="00F87392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F87392">
              <w:rPr>
                <w:rFonts w:ascii="Times New Roman" w:hAnsi="Times New Roman" w:cs="Times New Roman"/>
                <w:bCs/>
                <w:color w:val="auto"/>
              </w:rPr>
              <w:t>Testing</w:t>
            </w:r>
            <w:r w:rsidRPr="00F87392">
              <w:rPr>
                <w:rFonts w:ascii="Times New Roman" w:hAnsi="Times New Roman" w:cs="Times New Roman"/>
                <w:bCs/>
                <w:color w:val="auto"/>
                <w:spacing w:val="-3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color w:val="auto"/>
              </w:rPr>
              <w:t>single</w:t>
            </w:r>
            <w:r w:rsidRPr="00F87392">
              <w:rPr>
                <w:rFonts w:ascii="Times New Roman" w:hAnsi="Times New Roman" w:cs="Times New Roman"/>
                <w:bCs/>
                <w:color w:val="auto"/>
                <w:spacing w:val="-5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color w:val="auto"/>
              </w:rPr>
              <w:t>page</w:t>
            </w:r>
            <w:r w:rsidRPr="00F87392">
              <w:rPr>
                <w:rFonts w:ascii="Times New Roman" w:hAnsi="Times New Roman" w:cs="Times New Roman"/>
                <w:bCs/>
                <w:color w:val="auto"/>
                <w:spacing w:val="-3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color w:val="auto"/>
              </w:rPr>
              <w:t>application (Registration form) using React.</w:t>
            </w:r>
          </w:p>
          <w:p w14:paraId="15FA9BF8" w14:textId="77777777" w:rsid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87392" w14:paraId="3846CC3E" w14:textId="77777777" w:rsidTr="00C0011E">
        <w:tc>
          <w:tcPr>
            <w:tcW w:w="846" w:type="dxa"/>
          </w:tcPr>
          <w:p w14:paraId="63047850" w14:textId="78C086D3" w:rsidR="00F87392" w:rsidRP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3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170" w:type="dxa"/>
          </w:tcPr>
          <w:p w14:paraId="0CEA05FC" w14:textId="77777777" w:rsidR="00F87392" w:rsidRPr="00F87392" w:rsidRDefault="00F87392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F87392">
              <w:rPr>
                <w:rFonts w:ascii="Times New Roman" w:hAnsi="Times New Roman" w:cs="Times New Roman"/>
                <w:bCs/>
                <w:color w:val="auto"/>
              </w:rPr>
              <w:t>Implement</w:t>
            </w:r>
            <w:r w:rsidRPr="00F87392">
              <w:rPr>
                <w:rFonts w:ascii="Times New Roman" w:hAnsi="Times New Roman" w:cs="Times New Roman"/>
                <w:bCs/>
                <w:color w:val="auto"/>
                <w:spacing w:val="-4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color w:val="auto"/>
              </w:rPr>
              <w:t>navigation</w:t>
            </w:r>
            <w:r w:rsidRPr="00F87392">
              <w:rPr>
                <w:rFonts w:ascii="Times New Roman" w:hAnsi="Times New Roman" w:cs="Times New Roman"/>
                <w:bCs/>
                <w:color w:val="auto"/>
                <w:spacing w:val="-3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color w:val="auto"/>
              </w:rPr>
              <w:t>using</w:t>
            </w:r>
            <w:r w:rsidRPr="00F87392">
              <w:rPr>
                <w:rFonts w:ascii="Times New Roman" w:hAnsi="Times New Roman" w:cs="Times New Roman"/>
                <w:bCs/>
                <w:color w:val="auto"/>
                <w:spacing w:val="-2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color w:val="auto"/>
              </w:rPr>
              <w:t>react</w:t>
            </w:r>
            <w:r w:rsidRPr="00F87392">
              <w:rPr>
                <w:rFonts w:ascii="Times New Roman" w:hAnsi="Times New Roman" w:cs="Times New Roman"/>
                <w:bCs/>
                <w:color w:val="auto"/>
                <w:spacing w:val="-4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color w:val="auto"/>
              </w:rPr>
              <w:t>router</w:t>
            </w:r>
          </w:p>
          <w:p w14:paraId="3D887D97" w14:textId="77777777" w:rsid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87392" w14:paraId="25903B67" w14:textId="77777777" w:rsidTr="00C0011E">
        <w:tc>
          <w:tcPr>
            <w:tcW w:w="846" w:type="dxa"/>
          </w:tcPr>
          <w:p w14:paraId="7C98C161" w14:textId="418F85FB" w:rsidR="00F87392" w:rsidRP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170" w:type="dxa"/>
          </w:tcPr>
          <w:p w14:paraId="38A1C2D1" w14:textId="77777777" w:rsidR="00F87392" w:rsidRPr="00F87392" w:rsidRDefault="00F87392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F87392">
              <w:rPr>
                <w:rFonts w:ascii="Times New Roman" w:hAnsi="Times New Roman" w:cs="Times New Roman"/>
                <w:bCs/>
                <w:color w:val="auto"/>
              </w:rPr>
              <w:t>Build single page application (Add Product to Product List)</w:t>
            </w:r>
          </w:p>
          <w:p w14:paraId="0B3FB1AF" w14:textId="77777777" w:rsidR="00F87392" w:rsidRPr="00F87392" w:rsidRDefault="00F87392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F87392" w14:paraId="6789F36E" w14:textId="77777777" w:rsidTr="00C0011E">
        <w:tc>
          <w:tcPr>
            <w:tcW w:w="846" w:type="dxa"/>
          </w:tcPr>
          <w:p w14:paraId="6F6D2980" w14:textId="42F66089" w:rsidR="00F87392" w:rsidRP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170" w:type="dxa"/>
          </w:tcPr>
          <w:p w14:paraId="0454BFD4" w14:textId="77777777" w:rsidR="00F87392" w:rsidRPr="00F87392" w:rsidRDefault="00F87392" w:rsidP="00C0011E">
            <w:pPr>
              <w:pStyle w:val="TableParagraph"/>
              <w:spacing w:before="129" w:line="192" w:lineRule="auto"/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</w:pP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Create</w:t>
            </w:r>
            <w:r w:rsidRPr="00F87392">
              <w:rPr>
                <w:rFonts w:ascii="Times New Roman" w:hAnsi="Times New Roman" w:cs="Times New Roman"/>
                <w:bCs/>
                <w:spacing w:val="5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Spring</w:t>
            </w:r>
            <w:r w:rsidRPr="00F87392">
              <w:rPr>
                <w:rFonts w:ascii="Times New Roman" w:hAnsi="Times New Roman" w:cs="Times New Roman"/>
                <w:bCs/>
                <w:spacing w:val="9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application</w:t>
            </w:r>
            <w:r w:rsidRPr="00F87392">
              <w:rPr>
                <w:rFonts w:ascii="Times New Roman" w:hAnsi="Times New Roman" w:cs="Times New Roman"/>
                <w:bCs/>
                <w:spacing w:val="3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with</w:t>
            </w:r>
            <w:r w:rsidRPr="00F87392">
              <w:rPr>
                <w:rFonts w:ascii="Times New Roman" w:hAnsi="Times New Roman" w:cs="Times New Roman"/>
                <w:bCs/>
                <w:spacing w:val="7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Spring</w:t>
            </w:r>
            <w:r w:rsidRPr="00F87392">
              <w:rPr>
                <w:rFonts w:ascii="Times New Roman" w:hAnsi="Times New Roman" w:cs="Times New Roman"/>
                <w:bCs/>
                <w:spacing w:val="1"/>
                <w:sz w:val="24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Initializer</w:t>
            </w:r>
            <w:r w:rsidRPr="00F87392">
              <w:rPr>
                <w:rFonts w:ascii="Times New Roman" w:hAnsi="Times New Roman" w:cs="Times New Roman"/>
                <w:bCs/>
                <w:spacing w:val="12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using</w:t>
            </w:r>
            <w:r w:rsidRPr="00F87392">
              <w:rPr>
                <w:rFonts w:ascii="Times New Roman" w:hAnsi="Times New Roman" w:cs="Times New Roman"/>
                <w:bCs/>
                <w:spacing w:val="13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dependencies</w:t>
            </w:r>
            <w:r w:rsidRPr="00F87392">
              <w:rPr>
                <w:rFonts w:ascii="Times New Roman" w:hAnsi="Times New Roman" w:cs="Times New Roman"/>
                <w:bCs/>
                <w:spacing w:val="15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like</w:t>
            </w:r>
            <w:r w:rsidRPr="00F87392">
              <w:rPr>
                <w:rFonts w:ascii="Times New Roman" w:hAnsi="Times New Roman" w:cs="Times New Roman"/>
                <w:bCs/>
                <w:spacing w:val="12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Spring</w:t>
            </w:r>
            <w:r w:rsidRPr="00F87392">
              <w:rPr>
                <w:rFonts w:ascii="Times New Roman" w:hAnsi="Times New Roman" w:cs="Times New Roman"/>
                <w:bCs/>
                <w:spacing w:val="-46"/>
                <w:sz w:val="24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Web,</w:t>
            </w:r>
            <w:r w:rsidRPr="00F87392">
              <w:rPr>
                <w:rFonts w:ascii="Times New Roman" w:hAnsi="Times New Roman" w:cs="Times New Roman"/>
                <w:bCs/>
                <w:spacing w:val="2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Spring</w:t>
            </w:r>
            <w:r w:rsidRPr="00F87392">
              <w:rPr>
                <w:rFonts w:ascii="Times New Roman" w:hAnsi="Times New Roman" w:cs="Times New Roman"/>
                <w:bCs/>
                <w:spacing w:val="3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Data</w:t>
            </w:r>
            <w:r w:rsidRPr="00F87392">
              <w:rPr>
                <w:rFonts w:ascii="Times New Roman" w:hAnsi="Times New Roman" w:cs="Times New Roman"/>
                <w:bCs/>
                <w:spacing w:val="4"/>
                <w:sz w:val="24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  <w:t>JPA</w:t>
            </w:r>
          </w:p>
          <w:p w14:paraId="49DE12F4" w14:textId="77777777" w:rsidR="00F87392" w:rsidRPr="00F87392" w:rsidRDefault="00F87392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F87392" w14:paraId="03D519EC" w14:textId="77777777" w:rsidTr="00C0011E">
        <w:tc>
          <w:tcPr>
            <w:tcW w:w="846" w:type="dxa"/>
          </w:tcPr>
          <w:p w14:paraId="13F51F6C" w14:textId="18BD2F7A" w:rsidR="00F87392" w:rsidRDefault="00F87392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170" w:type="dxa"/>
          </w:tcPr>
          <w:p w14:paraId="385B94BD" w14:textId="77777777" w:rsidR="00F87392" w:rsidRPr="00F87392" w:rsidRDefault="00F87392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shd w:val="clear" w:color="auto" w:fill="FBFBFB"/>
              </w:rPr>
            </w:pPr>
            <w:r w:rsidRPr="00F87392">
              <w:rPr>
                <w:rFonts w:ascii="Times New Roman" w:hAnsi="Times New Roman" w:cs="Times New Roman"/>
                <w:bCs/>
                <w:shd w:val="clear" w:color="auto" w:fill="FBFBFB"/>
              </w:rPr>
              <w:t>Create</w:t>
            </w:r>
            <w:r w:rsidRPr="00F87392">
              <w:rPr>
                <w:rFonts w:ascii="Times New Roman" w:hAnsi="Times New Roman" w:cs="Times New Roman"/>
                <w:bCs/>
                <w:spacing w:val="10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hd w:val="clear" w:color="auto" w:fill="FBFBFB"/>
              </w:rPr>
              <w:t>REST</w:t>
            </w:r>
            <w:r w:rsidRPr="00F87392">
              <w:rPr>
                <w:rFonts w:ascii="Times New Roman" w:hAnsi="Times New Roman" w:cs="Times New Roman"/>
                <w:bCs/>
                <w:spacing w:val="11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hd w:val="clear" w:color="auto" w:fill="FBFBFB"/>
              </w:rPr>
              <w:t>controller</w:t>
            </w:r>
            <w:r w:rsidRPr="00F87392">
              <w:rPr>
                <w:rFonts w:ascii="Times New Roman" w:hAnsi="Times New Roman" w:cs="Times New Roman"/>
                <w:bCs/>
                <w:spacing w:val="12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hd w:val="clear" w:color="auto" w:fill="FBFBFB"/>
              </w:rPr>
              <w:t>for</w:t>
            </w:r>
            <w:r w:rsidRPr="00F87392">
              <w:rPr>
                <w:rFonts w:ascii="Times New Roman" w:hAnsi="Times New Roman" w:cs="Times New Roman"/>
                <w:bCs/>
                <w:spacing w:val="13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hd w:val="clear" w:color="auto" w:fill="FBFBFB"/>
              </w:rPr>
              <w:t>CRUD</w:t>
            </w:r>
            <w:r w:rsidRPr="00F87392">
              <w:rPr>
                <w:rFonts w:ascii="Times New Roman" w:hAnsi="Times New Roman" w:cs="Times New Roman"/>
                <w:bCs/>
                <w:spacing w:val="10"/>
                <w:shd w:val="clear" w:color="auto" w:fill="FBFBFB"/>
              </w:rPr>
              <w:t xml:space="preserve"> </w:t>
            </w:r>
            <w:r w:rsidRPr="00F87392">
              <w:rPr>
                <w:rFonts w:ascii="Times New Roman" w:hAnsi="Times New Roman" w:cs="Times New Roman"/>
                <w:bCs/>
                <w:shd w:val="clear" w:color="auto" w:fill="FBFBFB"/>
              </w:rPr>
              <w:t>operations</w:t>
            </w:r>
          </w:p>
          <w:p w14:paraId="3DC32E54" w14:textId="77777777" w:rsidR="00F87392" w:rsidRPr="00F87392" w:rsidRDefault="00F87392" w:rsidP="00C0011E">
            <w:pPr>
              <w:pStyle w:val="TableParagraph"/>
              <w:spacing w:before="129" w:line="192" w:lineRule="auto"/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</w:pPr>
          </w:p>
        </w:tc>
      </w:tr>
      <w:tr w:rsidR="006524DD" w14:paraId="43755820" w14:textId="77777777" w:rsidTr="00C0011E">
        <w:trPr>
          <w:trHeight w:val="491"/>
        </w:trPr>
        <w:tc>
          <w:tcPr>
            <w:tcW w:w="846" w:type="dxa"/>
          </w:tcPr>
          <w:p w14:paraId="1A053EF0" w14:textId="51F3AFB3" w:rsidR="006524DD" w:rsidRDefault="006524DD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170" w:type="dxa"/>
          </w:tcPr>
          <w:p w14:paraId="0D72E8CC" w14:textId="77777777" w:rsidR="006524DD" w:rsidRPr="006524DD" w:rsidRDefault="006524DD" w:rsidP="00C0011E">
            <w:pPr>
              <w:pStyle w:val="NormalWeb"/>
              <w:shd w:val="clear" w:color="auto" w:fill="FFFFFF"/>
              <w:spacing w:line="192" w:lineRule="auto"/>
              <w:jc w:val="both"/>
              <w:rPr>
                <w:bCs/>
                <w:shd w:val="clear" w:color="auto" w:fill="FBFBFB"/>
              </w:rPr>
            </w:pPr>
            <w:r w:rsidRPr="006524DD">
              <w:rPr>
                <w:bCs/>
                <w:shd w:val="clear" w:color="auto" w:fill="FBFBFB"/>
              </w:rPr>
              <w:t>Test</w:t>
            </w:r>
            <w:r w:rsidRPr="006524DD">
              <w:rPr>
                <w:bCs/>
                <w:spacing w:val="6"/>
                <w:shd w:val="clear" w:color="auto" w:fill="FBFBFB"/>
              </w:rPr>
              <w:t xml:space="preserve"> </w:t>
            </w:r>
            <w:r w:rsidRPr="006524DD">
              <w:rPr>
                <w:bCs/>
                <w:shd w:val="clear" w:color="auto" w:fill="FBFBFB"/>
              </w:rPr>
              <w:t>created</w:t>
            </w:r>
            <w:r w:rsidRPr="006524DD">
              <w:rPr>
                <w:bCs/>
                <w:spacing w:val="7"/>
                <w:shd w:val="clear" w:color="auto" w:fill="FBFBFB"/>
              </w:rPr>
              <w:t xml:space="preserve"> </w:t>
            </w:r>
            <w:r w:rsidRPr="006524DD">
              <w:rPr>
                <w:bCs/>
                <w:shd w:val="clear" w:color="auto" w:fill="FBFBFB"/>
              </w:rPr>
              <w:t>APIs</w:t>
            </w:r>
            <w:r w:rsidRPr="006524DD">
              <w:rPr>
                <w:bCs/>
                <w:spacing w:val="9"/>
                <w:shd w:val="clear" w:color="auto" w:fill="FBFBFB"/>
              </w:rPr>
              <w:t xml:space="preserve"> </w:t>
            </w:r>
            <w:r w:rsidRPr="006524DD">
              <w:rPr>
                <w:bCs/>
                <w:shd w:val="clear" w:color="auto" w:fill="FBFBFB"/>
              </w:rPr>
              <w:t>with</w:t>
            </w:r>
            <w:r w:rsidRPr="006524DD">
              <w:rPr>
                <w:bCs/>
                <w:spacing w:val="9"/>
                <w:shd w:val="clear" w:color="auto" w:fill="FBFBFB"/>
              </w:rPr>
              <w:t xml:space="preserve"> </w:t>
            </w:r>
            <w:r w:rsidRPr="006524DD">
              <w:rPr>
                <w:bCs/>
                <w:shd w:val="clear" w:color="auto" w:fill="FBFBFB"/>
              </w:rPr>
              <w:t>the</w:t>
            </w:r>
            <w:r w:rsidRPr="006524DD">
              <w:rPr>
                <w:bCs/>
                <w:spacing w:val="8"/>
                <w:shd w:val="clear" w:color="auto" w:fill="FBFBFB"/>
              </w:rPr>
              <w:t xml:space="preserve"> </w:t>
            </w:r>
            <w:r w:rsidRPr="006524DD">
              <w:rPr>
                <w:bCs/>
                <w:shd w:val="clear" w:color="auto" w:fill="FBFBFB"/>
              </w:rPr>
              <w:t>help</w:t>
            </w:r>
            <w:r w:rsidRPr="006524DD">
              <w:rPr>
                <w:bCs/>
                <w:spacing w:val="7"/>
                <w:shd w:val="clear" w:color="auto" w:fill="FBFBFB"/>
              </w:rPr>
              <w:t xml:space="preserve"> </w:t>
            </w:r>
            <w:r w:rsidRPr="006524DD">
              <w:rPr>
                <w:bCs/>
                <w:shd w:val="clear" w:color="auto" w:fill="FBFBFB"/>
              </w:rPr>
              <w:t>of</w:t>
            </w:r>
            <w:r w:rsidRPr="006524DD">
              <w:rPr>
                <w:bCs/>
                <w:spacing w:val="9"/>
                <w:shd w:val="clear" w:color="auto" w:fill="FBFBFB"/>
              </w:rPr>
              <w:t xml:space="preserve"> </w:t>
            </w:r>
            <w:r w:rsidRPr="006524DD">
              <w:rPr>
                <w:bCs/>
                <w:shd w:val="clear" w:color="auto" w:fill="FBFBFB"/>
              </w:rPr>
              <w:t>Postman</w:t>
            </w:r>
          </w:p>
          <w:p w14:paraId="564C2D5E" w14:textId="77777777" w:rsidR="006524DD" w:rsidRPr="00F87392" w:rsidRDefault="006524DD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shd w:val="clear" w:color="auto" w:fill="FBFBFB"/>
              </w:rPr>
            </w:pPr>
          </w:p>
        </w:tc>
      </w:tr>
      <w:tr w:rsidR="006524DD" w14:paraId="6C311E53" w14:textId="77777777" w:rsidTr="00C0011E">
        <w:tc>
          <w:tcPr>
            <w:tcW w:w="846" w:type="dxa"/>
          </w:tcPr>
          <w:p w14:paraId="673B9980" w14:textId="2BC78567" w:rsidR="006524DD" w:rsidRDefault="006524DD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170" w:type="dxa"/>
          </w:tcPr>
          <w:p w14:paraId="34BF23E0" w14:textId="77777777" w:rsidR="006524DD" w:rsidRPr="006524DD" w:rsidRDefault="006524DD" w:rsidP="00C0011E">
            <w:pPr>
              <w:spacing w:line="19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6524D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Writing Junit test cases for CRUD operations</w:t>
            </w:r>
          </w:p>
          <w:p w14:paraId="747CA0C8" w14:textId="77777777" w:rsidR="006524DD" w:rsidRPr="00F87392" w:rsidRDefault="006524DD" w:rsidP="00C0011E">
            <w:pPr>
              <w:pStyle w:val="Default"/>
              <w:spacing w:line="192" w:lineRule="auto"/>
              <w:jc w:val="both"/>
              <w:rPr>
                <w:rFonts w:ascii="Times New Roman" w:hAnsi="Times New Roman" w:cs="Times New Roman"/>
                <w:bCs/>
                <w:shd w:val="clear" w:color="auto" w:fill="FBFBFB"/>
              </w:rPr>
            </w:pPr>
          </w:p>
        </w:tc>
      </w:tr>
      <w:tr w:rsidR="007B699B" w14:paraId="3448A8EC" w14:textId="77777777" w:rsidTr="00C0011E">
        <w:tc>
          <w:tcPr>
            <w:tcW w:w="846" w:type="dxa"/>
          </w:tcPr>
          <w:p w14:paraId="6102EE2A" w14:textId="74BFFB58" w:rsidR="007B699B" w:rsidRDefault="007B699B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8170" w:type="dxa"/>
          </w:tcPr>
          <w:p w14:paraId="0230475C" w14:textId="77777777" w:rsidR="007B699B" w:rsidRPr="007B699B" w:rsidRDefault="007B699B" w:rsidP="00C0011E">
            <w:pPr>
              <w:pStyle w:val="NormalWeb"/>
              <w:shd w:val="clear" w:color="auto" w:fill="FFFFFF"/>
              <w:spacing w:before="0" w:beforeAutospacing="0" w:after="0" w:afterAutospacing="0" w:line="192" w:lineRule="auto"/>
              <w:jc w:val="both"/>
              <w:rPr>
                <w:bCs/>
                <w:shd w:val="clear" w:color="auto" w:fill="FBFBFB"/>
              </w:rPr>
            </w:pPr>
            <w:r w:rsidRPr="007B699B">
              <w:rPr>
                <w:bCs/>
                <w:shd w:val="clear" w:color="auto" w:fill="FBFBFB"/>
              </w:rPr>
              <w:t>CRUD</w:t>
            </w:r>
            <w:r w:rsidRPr="007B699B">
              <w:rPr>
                <w:bCs/>
                <w:spacing w:val="11"/>
                <w:shd w:val="clear" w:color="auto" w:fill="FBFBFB"/>
              </w:rPr>
              <w:t xml:space="preserve"> </w:t>
            </w:r>
            <w:r w:rsidRPr="007B699B">
              <w:rPr>
                <w:bCs/>
                <w:shd w:val="clear" w:color="auto" w:fill="FBFBFB"/>
              </w:rPr>
              <w:t>Operations</w:t>
            </w:r>
            <w:r w:rsidRPr="007B699B">
              <w:rPr>
                <w:bCs/>
                <w:spacing w:val="12"/>
                <w:shd w:val="clear" w:color="auto" w:fill="FBFBFB"/>
              </w:rPr>
              <w:t xml:space="preserve"> </w:t>
            </w:r>
            <w:r w:rsidRPr="007B699B">
              <w:rPr>
                <w:bCs/>
                <w:shd w:val="clear" w:color="auto" w:fill="FBFBFB"/>
              </w:rPr>
              <w:t>on</w:t>
            </w:r>
            <w:r w:rsidRPr="007B699B">
              <w:rPr>
                <w:bCs/>
                <w:spacing w:val="7"/>
                <w:shd w:val="clear" w:color="auto" w:fill="FBFBFB"/>
              </w:rPr>
              <w:t xml:space="preserve"> </w:t>
            </w:r>
            <w:r w:rsidRPr="007B699B">
              <w:rPr>
                <w:bCs/>
                <w:shd w:val="clear" w:color="auto" w:fill="FBFBFB"/>
              </w:rPr>
              <w:t>document using Mongo DB</w:t>
            </w:r>
          </w:p>
          <w:p w14:paraId="4877BADE" w14:textId="77777777" w:rsidR="007B699B" w:rsidRPr="006524DD" w:rsidRDefault="007B699B" w:rsidP="00C0011E">
            <w:pPr>
              <w:spacing w:line="19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7B699B" w14:paraId="4F30AFA2" w14:textId="77777777" w:rsidTr="00C0011E">
        <w:tc>
          <w:tcPr>
            <w:tcW w:w="846" w:type="dxa"/>
          </w:tcPr>
          <w:p w14:paraId="68BBC75E" w14:textId="4B184EB2" w:rsidR="007B699B" w:rsidRDefault="007B699B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170" w:type="dxa"/>
          </w:tcPr>
          <w:p w14:paraId="73412D8C" w14:textId="77777777" w:rsidR="007B699B" w:rsidRPr="007B699B" w:rsidRDefault="007B699B" w:rsidP="00C0011E">
            <w:pPr>
              <w:spacing w:line="192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699B">
              <w:rPr>
                <w:rFonts w:ascii="Times New Roman" w:hAnsi="Times New Roman" w:cs="Times New Roman"/>
                <w:bCs/>
                <w:sz w:val="24"/>
                <w:szCs w:val="24"/>
              </w:rPr>
              <w:t>Securing REST APIs with Spring Security</w:t>
            </w:r>
          </w:p>
          <w:p w14:paraId="06DC5EE2" w14:textId="77777777" w:rsidR="007B699B" w:rsidRPr="007B699B" w:rsidRDefault="007B699B" w:rsidP="00C0011E">
            <w:pPr>
              <w:pStyle w:val="TableParagraph"/>
              <w:spacing w:before="128" w:line="192" w:lineRule="auto"/>
              <w:ind w:right="425"/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</w:pPr>
          </w:p>
        </w:tc>
      </w:tr>
      <w:tr w:rsidR="007B699B" w14:paraId="5486E4F0" w14:textId="77777777" w:rsidTr="00C0011E">
        <w:tc>
          <w:tcPr>
            <w:tcW w:w="846" w:type="dxa"/>
          </w:tcPr>
          <w:p w14:paraId="52EF3BFF" w14:textId="727AD5B1" w:rsidR="007B699B" w:rsidRDefault="007B699B" w:rsidP="00C0011E">
            <w:pPr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170" w:type="dxa"/>
          </w:tcPr>
          <w:p w14:paraId="2935676D" w14:textId="77777777" w:rsidR="007B699B" w:rsidRPr="007B699B" w:rsidRDefault="007B699B" w:rsidP="00C0011E">
            <w:pPr>
              <w:spacing w:line="192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7B699B">
              <w:rPr>
                <w:rFonts w:ascii="Times New Roman" w:hAnsi="Times New Roman" w:cs="Times New Roman"/>
                <w:bCs/>
                <w:sz w:val="24"/>
              </w:rPr>
              <w:t>Build simple page application like shopping cart using ReactJS.</w:t>
            </w:r>
          </w:p>
          <w:p w14:paraId="3EDD8D6A" w14:textId="77777777" w:rsidR="007B699B" w:rsidRPr="007B699B" w:rsidRDefault="007B699B" w:rsidP="00C0011E">
            <w:pPr>
              <w:pStyle w:val="TableParagraph"/>
              <w:spacing w:before="128" w:line="192" w:lineRule="auto"/>
              <w:ind w:right="425"/>
              <w:rPr>
                <w:rFonts w:ascii="Times New Roman" w:hAnsi="Times New Roman" w:cs="Times New Roman"/>
                <w:bCs/>
                <w:sz w:val="24"/>
                <w:shd w:val="clear" w:color="auto" w:fill="FBFBFB"/>
              </w:rPr>
            </w:pPr>
          </w:p>
        </w:tc>
      </w:tr>
    </w:tbl>
    <w:p w14:paraId="19C603EB" w14:textId="77777777" w:rsidR="00832F75" w:rsidRDefault="00832F75" w:rsidP="00C0011E">
      <w:pPr>
        <w:spacing w:line="19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76D1EA" w14:textId="77777777" w:rsidR="00C0011E" w:rsidRDefault="00C0011E" w:rsidP="00C0011E">
      <w:pPr>
        <w:spacing w:line="19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1DE785" w14:textId="753874CD" w:rsidR="00C0011E" w:rsidRDefault="00C0011E" w:rsidP="00C0011E">
      <w:pPr>
        <w:spacing w:line="16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  <w:r w:rsidRPr="00C0011E">
        <w:rPr>
          <w:rFonts w:ascii="Times New Roman" w:hAnsi="Times New Roman" w:cs="Times New Roman"/>
          <w:b/>
          <w:bCs/>
          <w:sz w:val="24"/>
          <w:szCs w:val="24"/>
        </w:rPr>
        <w:t>Signature of Co-Ordinator</w:t>
      </w:r>
    </w:p>
    <w:p w14:paraId="63EDF500" w14:textId="77777777" w:rsidR="00150DDB" w:rsidRPr="00FE4AE2" w:rsidRDefault="00150DDB" w:rsidP="00150DDB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How to create project plan and product backlog for project and User story creation.</w:t>
      </w:r>
    </w:p>
    <w:p w14:paraId="3ADCFFB4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Jira Login.</w:t>
      </w:r>
    </w:p>
    <w:p w14:paraId="4B4A7C26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Continue with your Gmail account or login to Jira.</w:t>
      </w:r>
    </w:p>
    <w:p w14:paraId="03899CE5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Jira software and select   project from top menu bar then select create project from dropdown Menu.</w:t>
      </w:r>
    </w:p>
    <w:p w14:paraId="51549D8F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Scrum click on template and click on create.</w:t>
      </w:r>
    </w:p>
    <w:p w14:paraId="362D62C6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name to your project and Give a Description if you want.</w:t>
      </w:r>
    </w:p>
    <w:p w14:paraId="06330805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create.</w:t>
      </w:r>
    </w:p>
    <w:p w14:paraId="6EC7633B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Select issues from top menu bar and select issue type. This will be default setting.</w:t>
      </w:r>
    </w:p>
    <w:p w14:paraId="7236D035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14:paraId="3BDE722C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14:paraId="5FCED1A2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14:paraId="1C4D10EA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14:paraId="538EAB69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</w:t>
      </w:r>
    </w:p>
    <w:p w14:paraId="2352C326" w14:textId="77777777" w:rsidR="00150DDB" w:rsidRPr="00FE4AE2" w:rsidRDefault="00150DDB" w:rsidP="00150D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And click on Learn more.</w:t>
      </w:r>
    </w:p>
    <w:p w14:paraId="391540C7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F62E011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3ADAD9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EA753F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A0D77D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577BBEF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D71C4C0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95B637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7C4C39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85044B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028611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2DE0555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7F487A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3FA81B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0C2573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D056EF1" w14:textId="77777777" w:rsidR="00150DDB" w:rsidRPr="00FE4AE2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7DD5F0" w14:textId="77777777" w:rsidR="00150DDB" w:rsidRPr="00FE4AE2" w:rsidRDefault="00150DDB" w:rsidP="00150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and manage product backlog using appropriate tool like Jira </w:t>
      </w:r>
    </w:p>
    <w:p w14:paraId="0A852F7C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7B4C9D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registration functionality</w:t>
      </w:r>
    </w:p>
    <w:p w14:paraId="3F36EF16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397F06D8" w14:textId="77777777" w:rsidR="00150DDB" w:rsidRPr="00FE4AE2" w:rsidRDefault="00150DDB" w:rsidP="00150D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14:paraId="59365CDE" w14:textId="77777777" w:rsidR="00150DDB" w:rsidRPr="00FE4AE2" w:rsidRDefault="00150DDB" w:rsidP="00150D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 WANT to have registration functionality</w:t>
      </w:r>
    </w:p>
    <w:p w14:paraId="159586AB" w14:textId="77777777" w:rsidR="00150DDB" w:rsidRPr="00FE4AE2" w:rsidRDefault="00150DDB" w:rsidP="00150D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successfully resist</w:t>
      </w:r>
    </w:p>
    <w:p w14:paraId="245C15AE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7BB87997" w14:textId="77777777" w:rsidR="00150DDB" w:rsidRPr="00FE4AE2" w:rsidRDefault="00150DDB" w:rsidP="00150D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 registration page</w:t>
      </w:r>
    </w:p>
    <w:p w14:paraId="6F1D9DB3" w14:textId="77777777" w:rsidR="00150DDB" w:rsidRPr="00FE4AE2" w:rsidRDefault="00150DDB" w:rsidP="00150D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customer validation </w:t>
      </w:r>
    </w:p>
    <w:p w14:paraId="5E37C201" w14:textId="77777777" w:rsidR="00150DDB" w:rsidRPr="00FE4AE2" w:rsidRDefault="00150DDB" w:rsidP="00150D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the phone number</w:t>
      </w:r>
    </w:p>
    <w:p w14:paraId="1C1A8272" w14:textId="77777777" w:rsidR="00150DDB" w:rsidRPr="00FE4AE2" w:rsidRDefault="00150DDB" w:rsidP="00150D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work in all the browser</w:t>
      </w:r>
    </w:p>
    <w:p w14:paraId="400B2056" w14:textId="77777777" w:rsidR="00150DDB" w:rsidRPr="00FE4AE2" w:rsidRDefault="00150DDB" w:rsidP="00150D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it should also work in mobile</w:t>
      </w:r>
    </w:p>
    <w:p w14:paraId="05E463AE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  <w:proofErr w:type="spellEnd"/>
    </w:p>
    <w:p w14:paraId="25D0B4EC" w14:textId="77777777" w:rsidR="00150DDB" w:rsidRPr="00FE4AE2" w:rsidRDefault="00150DDB" w:rsidP="00150DD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email and phone number</w:t>
      </w:r>
    </w:p>
    <w:p w14:paraId="52B989BD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14:paraId="32E606DB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resister </w:t>
      </w:r>
    </w:p>
    <w:p w14:paraId="3DA1C850" w14:textId="77777777" w:rsidR="00150DDB" w:rsidRPr="00FE4AE2" w:rsidRDefault="00150DDB" w:rsidP="00150DD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14:paraId="028E8D38" w14:textId="77777777" w:rsidR="00150DDB" w:rsidRPr="00FE4AE2" w:rsidRDefault="00150DDB" w:rsidP="00150DD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valid customer name and phone number</w:t>
      </w:r>
    </w:p>
    <w:p w14:paraId="31CC3CE4" w14:textId="77777777" w:rsidR="00150DDB" w:rsidRPr="00FE4AE2" w:rsidRDefault="00150DDB" w:rsidP="00150DD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check on sing in </w:t>
      </w:r>
    </w:p>
    <w:p w14:paraId="0348BC5E" w14:textId="77777777" w:rsidR="00150DDB" w:rsidRPr="00FE4AE2" w:rsidRDefault="00150DDB" w:rsidP="00150DD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resister</w:t>
      </w:r>
    </w:p>
    <w:p w14:paraId="186F1BD9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cannot successfully resister </w:t>
      </w:r>
    </w:p>
    <w:p w14:paraId="798C0210" w14:textId="77777777" w:rsidR="00150DDB" w:rsidRPr="00FE4AE2" w:rsidRDefault="00150DDB" w:rsidP="00150D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registration page </w:t>
      </w:r>
    </w:p>
    <w:p w14:paraId="0B38136E" w14:textId="77777777" w:rsidR="00150DDB" w:rsidRPr="00FE4AE2" w:rsidRDefault="00150DDB" w:rsidP="00150D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give invalid customer name and phone number</w:t>
      </w:r>
    </w:p>
    <w:p w14:paraId="014E20EE" w14:textId="77777777" w:rsidR="00150DDB" w:rsidRPr="00FE4AE2" w:rsidRDefault="00150DDB" w:rsidP="00150DD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“Then” I will get </w:t>
      </w:r>
      <w:proofErr w:type="spellStart"/>
      <w:proofErr w:type="gramStart"/>
      <w:r w:rsidRPr="00FE4AE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error message as “registration failed incorrect customer name”</w:t>
      </w:r>
    </w:p>
    <w:p w14:paraId="2D520641" w14:textId="77777777" w:rsidR="00150DDB" w:rsidRPr="00FE4AE2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C6C381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checking availability</w:t>
      </w:r>
    </w:p>
    <w:p w14:paraId="6A4713AD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43CAB3E8" w14:textId="77777777" w:rsidR="00150DDB" w:rsidRPr="00FE4AE2" w:rsidRDefault="00150DDB" w:rsidP="00150D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14:paraId="52649FE0" w14:textId="77777777" w:rsidR="00150DDB" w:rsidRPr="00FE4AE2" w:rsidRDefault="00150DDB" w:rsidP="00150D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have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checking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available of hall </w:t>
      </w:r>
    </w:p>
    <w:p w14:paraId="795630FC" w14:textId="77777777" w:rsidR="00150DDB" w:rsidRPr="00FE4AE2" w:rsidRDefault="00150DDB" w:rsidP="00150D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SO THAT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E4AE2">
        <w:rPr>
          <w:rFonts w:ascii="Times New Roman" w:hAnsi="Times New Roman" w:cs="Times New Roman"/>
          <w:sz w:val="24"/>
          <w:szCs w:val="24"/>
        </w:rPr>
        <w:t xml:space="preserve"> can check the available halls</w:t>
      </w:r>
    </w:p>
    <w:p w14:paraId="7AA220DD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38D3BF16" w14:textId="77777777" w:rsidR="00150DDB" w:rsidRPr="00FE4AE2" w:rsidRDefault="00150DDB" w:rsidP="00150DD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build </w:t>
      </w:r>
      <w:proofErr w:type="spellStart"/>
      <w:proofErr w:type="gramStart"/>
      <w:r w:rsidRPr="00FE4AE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available checking page</w:t>
      </w:r>
    </w:p>
    <w:p w14:paraId="2E569220" w14:textId="77777777" w:rsidR="00150DDB" w:rsidRPr="00FE4AE2" w:rsidRDefault="00150DDB" w:rsidP="00150DD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lastRenderedPageBreak/>
        <w:t>it should be only inside the Karnataka</w:t>
      </w:r>
    </w:p>
    <w:p w14:paraId="4A309504" w14:textId="77777777" w:rsidR="00150DDB" w:rsidRPr="00FE4AE2" w:rsidRDefault="00150DDB" w:rsidP="00150DD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check the available halls in their particular location</w:t>
      </w:r>
    </w:p>
    <w:p w14:paraId="44D1878E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  <w:proofErr w:type="spellEnd"/>
    </w:p>
    <w:p w14:paraId="354A28E8" w14:textId="77777777" w:rsidR="00150DDB" w:rsidRPr="00FE4AE2" w:rsidRDefault="00150DDB" w:rsidP="00150DD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have nearest halls in their location</w:t>
      </w:r>
    </w:p>
    <w:p w14:paraId="79100958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14:paraId="77437697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Customers can successfully check availability of hall in their location</w:t>
      </w:r>
    </w:p>
    <w:p w14:paraId="72298859" w14:textId="77777777" w:rsidR="00150DDB" w:rsidRPr="00FE4AE2" w:rsidRDefault="00150DDB" w:rsidP="00150DD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“I am on check available of hall page </w:t>
      </w:r>
    </w:p>
    <w:p w14:paraId="3E60A429" w14:textId="77777777" w:rsidR="00150DDB" w:rsidRPr="00FE4AE2" w:rsidRDefault="00150DDB" w:rsidP="00150DD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particular location and date </w:t>
      </w:r>
    </w:p>
    <w:p w14:paraId="1C868D0B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can’t successfully check availability of hall in their location</w:t>
      </w:r>
    </w:p>
    <w:p w14:paraId="70DD91CB" w14:textId="77777777" w:rsidR="00150DDB" w:rsidRPr="00FE4AE2" w:rsidRDefault="00150DDB" w:rsidP="00150DD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 “I am on check available of hall page </w:t>
      </w:r>
    </w:p>
    <w:p w14:paraId="7F2F1ECA" w14:textId="77777777" w:rsidR="00150DDB" w:rsidRPr="00FE4AE2" w:rsidRDefault="00150DDB" w:rsidP="00150DD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“And” I give wrong location </w:t>
      </w:r>
    </w:p>
    <w:p w14:paraId="4DBD29F0" w14:textId="77777777" w:rsidR="00150DDB" w:rsidRPr="00FE4AE2" w:rsidRDefault="00150DDB" w:rsidP="00150DD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get the error message as in valid location</w:t>
      </w:r>
    </w:p>
    <w:p w14:paraId="6CFEAE15" w14:textId="77777777" w:rsidR="00150DDB" w:rsidRPr="00FE4AE2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16949ED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hall</w:t>
      </w:r>
    </w:p>
    <w:p w14:paraId="3F45CAF6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73880C3E" w14:textId="77777777" w:rsidR="00150DDB" w:rsidRPr="00FE4AE2" w:rsidRDefault="00150DDB" w:rsidP="00150DDB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454A99C3" w14:textId="77777777" w:rsidR="00150DDB" w:rsidRPr="00FE4AE2" w:rsidRDefault="00150DDB" w:rsidP="00150DDB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59F9B5C4" w14:textId="77777777" w:rsidR="00150DDB" w:rsidRPr="00FE4AE2" w:rsidRDefault="00150DDB" w:rsidP="00150D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AS A 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</w:t>
      </w:r>
    </w:p>
    <w:p w14:paraId="5BBEF791" w14:textId="77777777" w:rsidR="00150DDB" w:rsidRPr="00FE4AE2" w:rsidRDefault="00150DDB" w:rsidP="00150D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I WANT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to booking hall</w:t>
      </w:r>
    </w:p>
    <w:p w14:paraId="482C6DEF" w14:textId="77777777" w:rsidR="00150DDB" w:rsidRPr="00FE4AE2" w:rsidRDefault="00150DDB" w:rsidP="00150D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SO THAT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can book the hall</w:t>
      </w:r>
    </w:p>
    <w:p w14:paraId="6B82581E" w14:textId="77777777" w:rsidR="00150DDB" w:rsidRPr="00FE4AE2" w:rsidRDefault="00150DDB" w:rsidP="00150D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Scope</w:t>
      </w:r>
    </w:p>
    <w:p w14:paraId="027B5F21" w14:textId="77777777" w:rsidR="00150DDB" w:rsidRPr="00FE4AE2" w:rsidRDefault="00150DDB" w:rsidP="00150DDB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build a booking hall page </w:t>
      </w:r>
    </w:p>
    <w:p w14:paraId="51FD1B93" w14:textId="77777777" w:rsidR="00150DDB" w:rsidRPr="00FE4AE2" w:rsidRDefault="00150DDB" w:rsidP="00150DDB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change the date and location</w:t>
      </w:r>
    </w:p>
    <w:p w14:paraId="7617C525" w14:textId="77777777" w:rsidR="00150DDB" w:rsidRPr="00FE4AE2" w:rsidRDefault="00150DDB" w:rsidP="00150D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 condition</w:t>
      </w:r>
      <w:proofErr w:type="spellEnd"/>
    </w:p>
    <w:p w14:paraId="08F31F1F" w14:textId="77777777" w:rsidR="00150DDB" w:rsidRPr="00FE4AE2" w:rsidRDefault="00150DDB" w:rsidP="00150DD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customer should be able to book the hall in their particular date</w:t>
      </w:r>
    </w:p>
    <w:p w14:paraId="71FD9358" w14:textId="77777777" w:rsidR="00150DDB" w:rsidRPr="00FE4AE2" w:rsidRDefault="00150DDB" w:rsidP="00150D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Acceptance criteria</w:t>
      </w:r>
    </w:p>
    <w:p w14:paraId="280A81D1" w14:textId="77777777" w:rsidR="00150DDB" w:rsidRPr="00FE4AE2" w:rsidRDefault="00150DDB" w:rsidP="00150D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1: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 successfully </w:t>
      </w:r>
      <w:proofErr w:type="gram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booking</w:t>
      </w:r>
      <w:proofErr w:type="gram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hall</w:t>
      </w:r>
    </w:p>
    <w:p w14:paraId="362309AA" w14:textId="77777777" w:rsidR="00150DDB" w:rsidRPr="00FE4AE2" w:rsidRDefault="00150DDB" w:rsidP="00150DD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“Given” I am on booking page</w:t>
      </w:r>
    </w:p>
    <w:p w14:paraId="79369752" w14:textId="77777777" w:rsidR="00150DDB" w:rsidRPr="00FE4AE2" w:rsidRDefault="00150DDB" w:rsidP="00150DD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“And” I give available date time </w:t>
      </w:r>
    </w:p>
    <w:p w14:paraId="3E581974" w14:textId="77777777" w:rsidR="00150DDB" w:rsidRPr="00FE4AE2" w:rsidRDefault="00150DDB" w:rsidP="00150DD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will book the hall</w:t>
      </w:r>
    </w:p>
    <w:p w14:paraId="54D549EF" w14:textId="77777777" w:rsidR="00150DDB" w:rsidRPr="00FE4AE2" w:rsidRDefault="00150DDB" w:rsidP="00150DD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“Then” I successfully booked the hall</w:t>
      </w:r>
    </w:p>
    <w:p w14:paraId="15824B04" w14:textId="77777777" w:rsidR="00150DDB" w:rsidRPr="00FE4AE2" w:rsidRDefault="00150DDB" w:rsidP="00150D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Scenario 2:</w:t>
      </w: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customer can’t successfully </w:t>
      </w:r>
      <w:proofErr w:type="gramStart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booking</w:t>
      </w:r>
      <w:proofErr w:type="gramEnd"/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hall</w:t>
      </w:r>
    </w:p>
    <w:p w14:paraId="42848F3A" w14:textId="77777777" w:rsidR="00150DDB" w:rsidRPr="00FE4AE2" w:rsidRDefault="00150DDB" w:rsidP="00150DDB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“Given” I am on booking page </w:t>
      </w:r>
    </w:p>
    <w:p w14:paraId="72777571" w14:textId="77777777" w:rsidR="00150DDB" w:rsidRPr="00FE4AE2" w:rsidRDefault="00150DDB" w:rsidP="00150DDB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“And” I give invalid date and time</w:t>
      </w:r>
    </w:p>
    <w:p w14:paraId="6BE153EE" w14:textId="77777777" w:rsidR="00150DDB" w:rsidRPr="00FE4AE2" w:rsidRDefault="00150DDB" w:rsidP="00150DDB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pacing w:val="-1"/>
          <w:sz w:val="24"/>
          <w:szCs w:val="24"/>
        </w:rPr>
        <w:t>“Then “I will get the error messages as their hall is already booked</w:t>
      </w:r>
    </w:p>
    <w:p w14:paraId="3E5DB03F" w14:textId="77777777" w:rsidR="00150DDB" w:rsidRPr="00FE4AE2" w:rsidRDefault="00150DDB" w:rsidP="00150DDB">
      <w:pPr>
        <w:pStyle w:val="ListParagraph"/>
        <w:numPr>
          <w:ilvl w:val="0"/>
          <w:numId w:val="2"/>
        </w:numPr>
        <w:pBdr>
          <w:top w:val="single" w:sz="6" w:space="1" w:color="auto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vanish/>
          <w:sz w:val="24"/>
          <w:szCs w:val="24"/>
        </w:rPr>
        <w:lastRenderedPageBreak/>
        <w:t>Bottom of Form</w:t>
      </w:r>
    </w:p>
    <w:p w14:paraId="327511FD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Summary: Customer booking details</w:t>
      </w:r>
    </w:p>
    <w:p w14:paraId="503FD360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3B9CFA1E" w14:textId="77777777" w:rsidR="00150DDB" w:rsidRPr="00FE4AE2" w:rsidRDefault="00150DDB" w:rsidP="00150D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AS A customer</w:t>
      </w:r>
    </w:p>
    <w:p w14:paraId="10342E7D" w14:textId="77777777" w:rsidR="00150DDB" w:rsidRPr="00FE4AE2" w:rsidRDefault="00150DDB" w:rsidP="00150D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I WANT to block the hall </w:t>
      </w:r>
    </w:p>
    <w:p w14:paraId="3CE81FDE" w14:textId="77777777" w:rsidR="00150DDB" w:rsidRPr="00FE4AE2" w:rsidRDefault="00150DDB" w:rsidP="00150DD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SO THAT I can get the booking details</w:t>
      </w:r>
    </w:p>
    <w:p w14:paraId="301B52CE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2344636F" w14:textId="77777777" w:rsidR="00150DDB" w:rsidRPr="00FE4AE2" w:rsidRDefault="00150DDB" w:rsidP="00150DD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build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AE2">
        <w:rPr>
          <w:rFonts w:ascii="Times New Roman" w:hAnsi="Times New Roman" w:cs="Times New Roman"/>
          <w:sz w:val="24"/>
          <w:szCs w:val="24"/>
        </w:rPr>
        <w:t xml:space="preserve">booking details page </w:t>
      </w:r>
    </w:p>
    <w:p w14:paraId="11A74E74" w14:textId="77777777" w:rsidR="00150DDB" w:rsidRPr="00FE4AE2" w:rsidRDefault="00150DDB" w:rsidP="00150DD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able to see a</w:t>
      </w:r>
      <w:r w:rsidRPr="00FE4AE2">
        <w:rPr>
          <w:rFonts w:ascii="Times New Roman" w:hAnsi="Times New Roman" w:cs="Times New Roman"/>
          <w:sz w:val="24"/>
          <w:szCs w:val="24"/>
        </w:rPr>
        <w:t>fter the booking also</w:t>
      </w:r>
    </w:p>
    <w:p w14:paraId="5A79634C" w14:textId="77777777" w:rsidR="00150DDB" w:rsidRPr="00FE4AE2" w:rsidRDefault="00150DDB" w:rsidP="00150DD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should be able to change details if their want</w:t>
      </w:r>
    </w:p>
    <w:p w14:paraId="7DE34C6C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AE2">
        <w:rPr>
          <w:rFonts w:ascii="Times New Roman" w:hAnsi="Times New Roman" w:cs="Times New Roman"/>
          <w:b/>
          <w:sz w:val="24"/>
          <w:szCs w:val="24"/>
        </w:rPr>
        <w:t>Pre condition</w:t>
      </w:r>
      <w:proofErr w:type="spellEnd"/>
    </w:p>
    <w:p w14:paraId="13F7C811" w14:textId="77777777" w:rsidR="00150DDB" w:rsidRPr="00FE4AE2" w:rsidRDefault="00150DDB" w:rsidP="00150DD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customer have to fill every information given in the booking details</w:t>
      </w:r>
    </w:p>
    <w:p w14:paraId="23C2FF55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14:paraId="0ACA1A7A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1:</w:t>
      </w:r>
      <w:r w:rsidRPr="00FE4AE2">
        <w:rPr>
          <w:rFonts w:ascii="Times New Roman" w:hAnsi="Times New Roman" w:cs="Times New Roman"/>
          <w:sz w:val="24"/>
          <w:szCs w:val="24"/>
        </w:rPr>
        <w:t xml:space="preserve"> customer can successfully get the booking details</w:t>
      </w:r>
    </w:p>
    <w:p w14:paraId="06666F73" w14:textId="77777777" w:rsidR="00150DDB" w:rsidRPr="00FE4AE2" w:rsidRDefault="00150DDB" w:rsidP="00150DD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“Given” I am on the booing details page </w:t>
      </w:r>
    </w:p>
    <w:p w14:paraId="22CE39F0" w14:textId="77777777" w:rsidR="00150DDB" w:rsidRPr="00FE4AE2" w:rsidRDefault="00150DDB" w:rsidP="00150DD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fill the details</w:t>
      </w:r>
    </w:p>
    <w:p w14:paraId="5C9177A4" w14:textId="77777777" w:rsidR="00150DDB" w:rsidRPr="00FE4AE2" w:rsidRDefault="00150DDB" w:rsidP="00150DD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have also blocked the hall</w:t>
      </w:r>
    </w:p>
    <w:p w14:paraId="53A7A50B" w14:textId="77777777" w:rsidR="00150DDB" w:rsidRPr="00FE4AE2" w:rsidRDefault="00150DDB" w:rsidP="00150DD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“Then” I will successfully get the booing details</w:t>
      </w:r>
    </w:p>
    <w:p w14:paraId="6173885C" w14:textId="77777777" w:rsidR="00150DDB" w:rsidRPr="00FE4AE2" w:rsidRDefault="00150DDB" w:rsidP="00150D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Scenario 2:</w:t>
      </w:r>
      <w:r w:rsidRPr="00FE4AE2">
        <w:rPr>
          <w:rFonts w:ascii="Times New Roman" w:hAnsi="Times New Roman" w:cs="Times New Roman"/>
          <w:sz w:val="24"/>
          <w:szCs w:val="24"/>
        </w:rPr>
        <w:t xml:space="preserve">  customer will not get the booking details</w:t>
      </w:r>
    </w:p>
    <w:p w14:paraId="28432ACF" w14:textId="77777777" w:rsidR="00150DDB" w:rsidRPr="00FE4AE2" w:rsidRDefault="00150DDB" w:rsidP="00150DD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“Given” I am on the booking details page</w:t>
      </w:r>
    </w:p>
    <w:p w14:paraId="33CE0491" w14:textId="77777777" w:rsidR="00150DDB" w:rsidRPr="00FE4AE2" w:rsidRDefault="00150DDB" w:rsidP="00150DD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“And” I will fill the details without blocking hall</w:t>
      </w:r>
    </w:p>
    <w:p w14:paraId="0191FF74" w14:textId="77777777" w:rsidR="00150DDB" w:rsidRPr="00FE4AE2" w:rsidRDefault="00150DDB" w:rsidP="00150DD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“Then” I will get </w:t>
      </w:r>
      <w:proofErr w:type="spellStart"/>
      <w:proofErr w:type="gramStart"/>
      <w:r w:rsidRPr="00FE4AE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 error message as the hall is not blocked yet</w:t>
      </w:r>
    </w:p>
    <w:p w14:paraId="5901B146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AA3BF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057F6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F9DA5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A4B16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70580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ED3A5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B4913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03B59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8D288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B006B" w14:textId="77777777" w:rsidR="00150DDB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8A91C" w14:textId="77777777" w:rsidR="00150DDB" w:rsidRPr="00FE4AE2" w:rsidRDefault="00150DDB" w:rsidP="00150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C5F07" w14:textId="77777777" w:rsidR="00150DDB" w:rsidRPr="00C72B17" w:rsidRDefault="00150DDB" w:rsidP="00150D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lastRenderedPageBreak/>
        <w:t>Create Sprint 1 with required user stories</w:t>
      </w:r>
    </w:p>
    <w:p w14:paraId="0D4670CE" w14:textId="77777777" w:rsidR="00150DDB" w:rsidRPr="00C72B17" w:rsidRDefault="00150DDB" w:rsidP="00150DD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b/>
          <w:sz w:val="24"/>
          <w:szCs w:val="24"/>
        </w:rPr>
        <w:t>Note:</w:t>
      </w:r>
      <w:r w:rsidRPr="00C72B17">
        <w:rPr>
          <w:rFonts w:ascii="Times New Roman" w:hAnsi="Times New Roman" w:cs="Times New Roman"/>
          <w:sz w:val="24"/>
          <w:szCs w:val="24"/>
        </w:rPr>
        <w:t xml:space="preserve"> Create user story for required topic and follow the steps below.</w:t>
      </w:r>
    </w:p>
    <w:p w14:paraId="62623978" w14:textId="77777777" w:rsidR="00150DDB" w:rsidRPr="00FE4AE2" w:rsidRDefault="00150DDB" w:rsidP="00150DD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Give a summary to your project.</w:t>
      </w:r>
    </w:p>
    <w:p w14:paraId="6D4397FE" w14:textId="77777777" w:rsidR="00150DDB" w:rsidRPr="00FE4AE2" w:rsidRDefault="00150DDB" w:rsidP="00150DD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Now write a user story in Description box.</w:t>
      </w:r>
    </w:p>
    <w:p w14:paraId="552ADE96" w14:textId="77777777" w:rsidR="00150DDB" w:rsidRPr="00FE4AE2" w:rsidRDefault="00150DDB" w:rsidP="00150DD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Your story will then go into the backlog to be Assigned and auctioned by the project manager, product owner or other relevant stakeholders and click on start sprint</w:t>
      </w:r>
    </w:p>
    <w:p w14:paraId="68AA0F4F" w14:textId="77777777" w:rsidR="00150DDB" w:rsidRPr="00FE4AE2" w:rsidRDefault="00150DDB" w:rsidP="00150DD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Board and select Insights</w:t>
      </w:r>
    </w:p>
    <w:p w14:paraId="5F1A3C57" w14:textId="77777777" w:rsidR="00150DDB" w:rsidRDefault="00150DDB" w:rsidP="00150DDB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 Insights and click “Sprint burn down” And click on Learn more.</w:t>
      </w:r>
    </w:p>
    <w:p w14:paraId="0C89AC00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A96BD8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5F427B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0E8544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176CB0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C8CA7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B7E69C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F44A6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CB592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6E5678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392209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39CBE6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D5E7B6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D448A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D0404B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44956E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8F418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E44508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8CDF3D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3C9C65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9DF6BC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21AF1B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5F9BD3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830ADD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D47D99" w14:textId="77777777" w:rsidR="00150DDB" w:rsidRDefault="00150DDB" w:rsidP="00150DD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98400A" w14:textId="77777777" w:rsidR="00150DDB" w:rsidRPr="00C72B17" w:rsidRDefault="00150DDB" w:rsidP="00150DDB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Create UI/UX design - for created user stories (wire framing). </w:t>
      </w:r>
    </w:p>
    <w:p w14:paraId="23DD706A" w14:textId="77777777" w:rsidR="00150DDB" w:rsidRPr="00FE4AE2" w:rsidRDefault="00150DDB" w:rsidP="00150DD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Continue with your Gmail account or login to Figma.</w:t>
      </w:r>
    </w:p>
    <w:p w14:paraId="012E4F81" w14:textId="77777777" w:rsidR="00150DDB" w:rsidRPr="00FE4AE2" w:rsidRDefault="00150DDB" w:rsidP="00150DD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First create design file</w:t>
      </w:r>
    </w:p>
    <w:p w14:paraId="68ACB5CB" w14:textId="77777777" w:rsidR="00150DDB" w:rsidRPr="00FE4AE2" w:rsidRDefault="00150DDB" w:rsidP="00150DD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And adding elements to over design file from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 xml:space="preserve"> community</w:t>
      </w:r>
    </w:p>
    <w:p w14:paraId="44C713D9" w14:textId="77777777" w:rsidR="00150DDB" w:rsidRPr="00FE4AE2" w:rsidRDefault="00150DDB" w:rsidP="00150DD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on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“#” 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button on the tool menu at the (Top left)</w:t>
      </w:r>
    </w:p>
    <w:p w14:paraId="24514EBD" w14:textId="77777777" w:rsidR="00150DDB" w:rsidRPr="00FE4AE2" w:rsidRDefault="00150DDB" w:rsidP="00150DD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Depends on which size you want to use choose the screen size from the right sidebar.</w:t>
      </w:r>
    </w:p>
    <w:p w14:paraId="5E467982" w14:textId="77777777" w:rsidR="00150DDB" w:rsidRPr="00FE4AE2" w:rsidRDefault="00150DDB" w:rsidP="00150DD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Add background color to the frame by clicking it and add color from the “Fill” section in the (right panel).</w:t>
      </w:r>
    </w:p>
    <w:p w14:paraId="50B049B1" w14:textId="77777777" w:rsidR="00150DDB" w:rsidRPr="00FE4AE2" w:rsidRDefault="00150DDB" w:rsidP="00150DD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Create text button (click on “T” text button from the (Top left)</w:t>
      </w:r>
    </w:p>
    <w:p w14:paraId="1607E07F" w14:textId="77777777" w:rsidR="00150DDB" w:rsidRPr="00FE4AE2" w:rsidRDefault="00150DDB" w:rsidP="00150DD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Click on rectangle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“</w:t>
      </w:r>
      <w:r w:rsidRPr="00FE4AE2">
        <w:rPr>
          <w:rFonts w:ascii="Times New Roman" w:hAnsi="Segoe UI Emoji" w:cs="Times New Roman"/>
          <w:b/>
          <w:sz w:val="24"/>
          <w:szCs w:val="24"/>
          <w:shd w:val="clear" w:color="auto" w:fill="FFFFFF"/>
        </w:rPr>
        <w:t>⬜</w:t>
      </w:r>
      <w:r w:rsidRPr="00FE4A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”</w:t>
      </w:r>
      <w:r w:rsidRPr="00FE4AE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button to select image from the popup menu at the (Top left)</w:t>
      </w:r>
    </w:p>
    <w:p w14:paraId="473C2FC5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B0164EB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8968BC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583B45C" w14:textId="77777777" w:rsidR="00150DDB" w:rsidRDefault="00150DDB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704A52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5EB7BAA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5F04B81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7C8FA2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1A8027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64FFFDC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117305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B3F8C2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62E463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307E66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8F4ABC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53E026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7D501E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5C8E305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C937DE3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0B8951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8400423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3A5AC2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2D0FA5" w14:textId="77777777" w:rsidR="00B716AC" w:rsidRDefault="00B716AC" w:rsidP="00150DD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4DEB43" w14:textId="77777777" w:rsidR="00B716AC" w:rsidRPr="00C72B17" w:rsidRDefault="00B716AC" w:rsidP="00B716AC">
      <w:pPr>
        <w:pStyle w:val="Default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Create re</w:t>
      </w:r>
      <w:r>
        <w:rPr>
          <w:rFonts w:ascii="Times New Roman" w:hAnsi="Times New Roman" w:cs="Times New Roman"/>
          <w:b/>
          <w:color w:val="auto"/>
        </w:rPr>
        <w:t>pository – named mini project-1</w:t>
      </w:r>
      <w:r w:rsidRPr="00FE4AE2">
        <w:rPr>
          <w:rFonts w:ascii="Times New Roman" w:hAnsi="Times New Roman" w:cs="Times New Roman"/>
          <w:b/>
          <w:color w:val="auto"/>
        </w:rPr>
        <w:t xml:space="preserve"> Push and pull operation in GitHub. </w:t>
      </w:r>
    </w:p>
    <w:p w14:paraId="3D47644C" w14:textId="77777777" w:rsidR="00B716AC" w:rsidRPr="00FE4AE2" w:rsidRDefault="00B716AC" w:rsidP="00B716AC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Browse to the official Git website: </w:t>
      </w:r>
      <w:hyperlink r:id="rId8" w:tgtFrame="_blank" w:history="1">
        <w:r w:rsidRPr="00FE4AE2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14:paraId="76DF944B" w14:textId="77777777" w:rsidR="00B716AC" w:rsidRPr="00FE4AE2" w:rsidRDefault="00B716AC" w:rsidP="00B716AC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Click the download link for Windows and allow the download to complete.</w:t>
      </w:r>
    </w:p>
    <w:p w14:paraId="7A48F588" w14:textId="77777777" w:rsidR="00B716AC" w:rsidRPr="00776F7E" w:rsidRDefault="00B716AC" w:rsidP="00B716AC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Double-click the file to extract and launch the installer.</w:t>
      </w:r>
    </w:p>
    <w:p w14:paraId="5C005F03" w14:textId="77777777" w:rsidR="00B716AC" w:rsidRPr="00FE4AE2" w:rsidRDefault="00B716AC" w:rsidP="00B716A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4AE2">
        <w:rPr>
          <w:rFonts w:ascii="Times New Roman" w:hAnsi="Times New Roman" w:cs="Times New Roman"/>
          <w:b/>
          <w:bCs/>
          <w:sz w:val="24"/>
          <w:szCs w:val="24"/>
        </w:rPr>
        <w:t>Git operations</w:t>
      </w:r>
    </w:p>
    <w:p w14:paraId="1549D2A1" w14:textId="77777777" w:rsidR="00B716AC" w:rsidRPr="00FE4AE2" w:rsidRDefault="00B716AC" w:rsidP="00B716AC">
      <w:pPr>
        <w:pStyle w:val="Heading4"/>
        <w:numPr>
          <w:ilvl w:val="0"/>
          <w:numId w:val="22"/>
        </w:numPr>
        <w:shd w:val="clear" w:color="auto" w:fill="FFFFFF"/>
        <w:spacing w:before="0" w:line="360" w:lineRule="auto"/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</w:pPr>
      <w:r w:rsidRPr="00FE4AE2">
        <w:rPr>
          <w:rFonts w:ascii="Times New Roman" w:hAnsi="Times New Roman" w:cs="Times New Roman"/>
          <w:i w:val="0"/>
          <w:color w:val="auto"/>
          <w:spacing w:val="-1"/>
          <w:sz w:val="24"/>
          <w:szCs w:val="24"/>
        </w:rPr>
        <w:t>Creating a repository</w:t>
      </w:r>
    </w:p>
    <w:p w14:paraId="4C222A7A" w14:textId="77777777" w:rsidR="00B716AC" w:rsidRPr="00FE4AE2" w:rsidRDefault="00B716AC" w:rsidP="00B716AC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browser, search for GitHub Login.</w:t>
      </w:r>
    </w:p>
    <w:p w14:paraId="55C468CE" w14:textId="77777777" w:rsidR="00B716AC" w:rsidRPr="00FE4AE2" w:rsidRDefault="00B716AC" w:rsidP="00B716AC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Sign in with your username and password</w:t>
      </w:r>
    </w:p>
    <w:p w14:paraId="6AF5828C" w14:textId="77777777" w:rsidR="00B716AC" w:rsidRPr="00C72B17" w:rsidRDefault="00B716AC" w:rsidP="00B716AC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In the upper-right corner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use the 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drop-down menu, and select </w:t>
      </w:r>
      <w:proofErr w:type="gramStart"/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proofErr w:type="gramEnd"/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72B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C72B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79E1B49" w14:textId="77777777" w:rsidR="00B716AC" w:rsidRPr="00FE4AE2" w:rsidRDefault="00B716AC" w:rsidP="00B716AC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Give a name for your repository. For example, "hello-world".</w:t>
      </w:r>
    </w:p>
    <w:p w14:paraId="3789A50C" w14:textId="77777777" w:rsidR="00B716AC" w:rsidRPr="00FE4AE2" w:rsidRDefault="00B716AC" w:rsidP="00B716AC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Add a description of your repository. For example, "Mini Project I"</w:t>
      </w:r>
    </w:p>
    <w:p w14:paraId="368D9BEB" w14:textId="77777777" w:rsidR="00B716AC" w:rsidRPr="00776F7E" w:rsidRDefault="00B716AC" w:rsidP="00B716AC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Click </w:t>
      </w:r>
      <w:r w:rsidRPr="00FE4AE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Create repository</w:t>
      </w:r>
      <w:r w:rsidRPr="00FE4A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1A3690D" w14:textId="77777777" w:rsidR="00B716AC" w:rsidRPr="00FE4AE2" w:rsidRDefault="00B716AC" w:rsidP="00B716A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Push Operation:</w:t>
      </w:r>
    </w:p>
    <w:p w14:paraId="2501FA08" w14:textId="77777777" w:rsidR="00B716AC" w:rsidRDefault="00B716AC" w:rsidP="00B716AC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Go to add</w:t>
      </w:r>
      <w:r>
        <w:rPr>
          <w:rFonts w:ascii="Times New Roman" w:hAnsi="Times New Roman" w:cs="Times New Roman"/>
          <w:sz w:val="24"/>
          <w:szCs w:val="24"/>
        </w:rPr>
        <w:t xml:space="preserve"> files and select upload files.</w:t>
      </w:r>
    </w:p>
    <w:p w14:paraId="57E1C45F" w14:textId="77777777" w:rsidR="00B716AC" w:rsidRPr="00C72B17" w:rsidRDefault="00B716AC" w:rsidP="00B716AC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Choose your files then select a file or folder click on open.</w:t>
      </w:r>
    </w:p>
    <w:p w14:paraId="0B374496" w14:textId="77777777" w:rsidR="00B716AC" w:rsidRPr="00776F7E" w:rsidRDefault="00B716AC" w:rsidP="00B716AC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commit changes.</w:t>
      </w:r>
    </w:p>
    <w:p w14:paraId="624EDA53" w14:textId="77777777" w:rsidR="00B716AC" w:rsidRPr="00FE4AE2" w:rsidRDefault="00B716AC" w:rsidP="00B716AC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Clone or pull operation:</w:t>
      </w:r>
    </w:p>
    <w:p w14:paraId="061A85F6" w14:textId="77777777" w:rsidR="00B716AC" w:rsidRPr="00C72B17" w:rsidRDefault="00B716AC" w:rsidP="00B716AC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code dropdown button</w:t>
      </w:r>
    </w:p>
    <w:p w14:paraId="4291DFBF" w14:textId="77777777" w:rsidR="00B716AC" w:rsidRDefault="00B716AC" w:rsidP="00B716AC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B17">
        <w:rPr>
          <w:rFonts w:ascii="Times New Roman" w:hAnsi="Times New Roman" w:cs="Times New Roman"/>
          <w:sz w:val="24"/>
          <w:szCs w:val="24"/>
        </w:rPr>
        <w:t>Click on Download Zip</w:t>
      </w:r>
    </w:p>
    <w:p w14:paraId="714170C2" w14:textId="77777777" w:rsidR="00B716AC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8FC287" w14:textId="77777777" w:rsidR="00B716AC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269F38" w14:textId="77777777" w:rsidR="00B716AC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B6E9A7" w14:textId="77777777" w:rsidR="00B716AC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2EA25A" w14:textId="77777777" w:rsidR="00B716AC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74C1C" w14:textId="77777777" w:rsidR="00B716AC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CF99ED" w14:textId="77777777" w:rsidR="00B716AC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50E513" w14:textId="77777777" w:rsidR="00B716AC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70EAC9" w14:textId="77777777" w:rsidR="00B716AC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EBF58A" w14:textId="77777777" w:rsidR="00B716AC" w:rsidRPr="00776F7E" w:rsidRDefault="00B716AC" w:rsidP="00B716A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3784C7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DAA01E9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36C8E50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22306A2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2ED9160" w14:textId="77777777" w:rsidR="00B716AC" w:rsidRPr="00FE4AE2" w:rsidRDefault="00B716AC" w:rsidP="00B716A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Create a form like registration form or feedback form, after submit hide create form and enable the display section using java script.</w:t>
      </w:r>
    </w:p>
    <w:p w14:paraId="0EEEC381" w14:textId="77777777" w:rsidR="00B716AC" w:rsidRPr="00FE4AE2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8CEE51B" w14:textId="77777777" w:rsidR="00B716AC" w:rsidRPr="00FE4AE2" w:rsidRDefault="00B716AC" w:rsidP="00B716AC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Registration.html</w:t>
      </w:r>
    </w:p>
    <w:p w14:paraId="34383452" w14:textId="77777777" w:rsidR="00B716AC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&lt;html&gt; </w:t>
      </w:r>
    </w:p>
    <w:p w14:paraId="6B3BFCD6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&lt;head&gt;</w:t>
      </w:r>
    </w:p>
    <w:p w14:paraId="775F8FC8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&lt;title&gt; Registration Form&lt;/title&gt;</w:t>
      </w:r>
    </w:p>
    <w:p w14:paraId="281BD72E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&lt;script&gt;</w:t>
      </w:r>
    </w:p>
    <w:p w14:paraId="4F1ACC5D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function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passvalues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)</w:t>
      </w:r>
    </w:p>
    <w:p w14:paraId="521EDEA8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>{</w:t>
      </w:r>
    </w:p>
    <w:p w14:paraId="0550A8D4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    </w:t>
      </w:r>
      <w:r w:rsidRPr="00FE4AE2">
        <w:rPr>
          <w:rFonts w:ascii="Times New Roman" w:hAnsi="Times New Roman" w:cs="Times New Roman"/>
          <w:color w:val="auto"/>
        </w:rPr>
        <w:tab/>
        <w:t xml:space="preserve">var name =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("name").value;</w:t>
      </w:r>
    </w:p>
    <w:p w14:paraId="02697FAC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email =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("email").value;</w:t>
      </w:r>
    </w:p>
    <w:p w14:paraId="245394DF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var address =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("address").value;</w:t>
      </w:r>
    </w:p>
    <w:p w14:paraId="3582E902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("</w:t>
      </w:r>
      <w:proofErr w:type="spellStart"/>
      <w:r w:rsidRPr="00FE4AE2">
        <w:rPr>
          <w:rFonts w:ascii="Times New Roman" w:hAnsi="Times New Roman" w:cs="Times New Roman"/>
          <w:color w:val="auto"/>
        </w:rPr>
        <w:t>name</w:t>
      </w:r>
      <w:proofErr w:type="gramStart"/>
      <w:r w:rsidRPr="00FE4AE2">
        <w:rPr>
          <w:rFonts w:ascii="Times New Roman" w:hAnsi="Times New Roman" w:cs="Times New Roman"/>
          <w:color w:val="auto"/>
        </w:rPr>
        <w:t>",name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);</w:t>
      </w:r>
    </w:p>
    <w:p w14:paraId="7A31D2D5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("</w:t>
      </w:r>
      <w:proofErr w:type="spellStart"/>
      <w:r w:rsidRPr="00FE4AE2">
        <w:rPr>
          <w:rFonts w:ascii="Times New Roman" w:hAnsi="Times New Roman" w:cs="Times New Roman"/>
          <w:color w:val="auto"/>
        </w:rPr>
        <w:t>email</w:t>
      </w:r>
      <w:proofErr w:type="gramStart"/>
      <w:r w:rsidRPr="00FE4AE2">
        <w:rPr>
          <w:rFonts w:ascii="Times New Roman" w:hAnsi="Times New Roman" w:cs="Times New Roman"/>
          <w:color w:val="auto"/>
        </w:rPr>
        <w:t>",email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);</w:t>
      </w:r>
    </w:p>
    <w:p w14:paraId="64721ECD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localStorage.setItem</w:t>
      </w:r>
      <w:proofErr w:type="spellEnd"/>
      <w:r w:rsidRPr="00FE4AE2">
        <w:rPr>
          <w:rFonts w:ascii="Times New Roman" w:hAnsi="Times New Roman" w:cs="Times New Roman"/>
          <w:color w:val="auto"/>
        </w:rPr>
        <w:t>("</w:t>
      </w:r>
      <w:proofErr w:type="spellStart"/>
      <w:r w:rsidRPr="00FE4AE2">
        <w:rPr>
          <w:rFonts w:ascii="Times New Roman" w:hAnsi="Times New Roman" w:cs="Times New Roman"/>
          <w:color w:val="auto"/>
        </w:rPr>
        <w:t>address</w:t>
      </w:r>
      <w:proofErr w:type="gramStart"/>
      <w:r w:rsidRPr="00FE4AE2">
        <w:rPr>
          <w:rFonts w:ascii="Times New Roman" w:hAnsi="Times New Roman" w:cs="Times New Roman"/>
          <w:color w:val="auto"/>
        </w:rPr>
        <w:t>",address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);</w:t>
      </w:r>
    </w:p>
    <w:p w14:paraId="09148E32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ab/>
        <w:t xml:space="preserve">                return;</w:t>
      </w:r>
    </w:p>
    <w:p w14:paraId="749FC0F8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    }</w:t>
      </w:r>
    </w:p>
    <w:p w14:paraId="2FBADBC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14:paraId="2E8D9072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14:paraId="07EB3FA2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14:paraId="66F4D1A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&lt;h1&gt;Registrtion Form&lt;/h1&gt;</w:t>
      </w:r>
    </w:p>
    <w:p w14:paraId="591B455C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&lt;form action="Details.html"&gt;</w:t>
      </w:r>
    </w:p>
    <w:p w14:paraId="0640D0E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7F9A4E9B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&lt;legend&gt;Registration&lt;/legend&gt;</w:t>
      </w:r>
    </w:p>
    <w:p w14:paraId="5DC68EB6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Name &lt;/label&gt;</w:t>
      </w:r>
    </w:p>
    <w:p w14:paraId="255DC671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type="text" id="name"/&gt;&lt;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&gt;  </w:t>
      </w:r>
    </w:p>
    <w:p w14:paraId="1992AD3A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Email ID &lt;/label&gt;</w:t>
      </w:r>
    </w:p>
    <w:p w14:paraId="2B0C4B2F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type="email" id="email"/&gt;&lt;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11AD1DFF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</w:t>
      </w:r>
    </w:p>
    <w:p w14:paraId="396483E6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&lt;label&gt; Address &lt;/label&gt;</w:t>
      </w:r>
    </w:p>
    <w:p w14:paraId="6024D43D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type="address" id="address"/&gt;&lt;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7FEEFF26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&lt;input type="submit" value="submit" onclick="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passvalues</w:t>
      </w:r>
      <w:proofErr w:type="spellEnd"/>
      <w:r w:rsidRPr="00FE4AE2">
        <w:rPr>
          <w:rFonts w:ascii="Times New Roman" w:hAnsi="Times New Roman" w:cs="Times New Roman"/>
          <w:color w:val="auto"/>
        </w:rPr>
        <w:t>(</w:t>
      </w:r>
      <w:proofErr w:type="gramEnd"/>
      <w:r w:rsidRPr="00FE4AE2">
        <w:rPr>
          <w:rFonts w:ascii="Times New Roman" w:hAnsi="Times New Roman" w:cs="Times New Roman"/>
          <w:color w:val="auto"/>
        </w:rPr>
        <w:t>)"/&gt;</w:t>
      </w:r>
    </w:p>
    <w:p w14:paraId="0EBF5097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&gt; </w:t>
      </w:r>
    </w:p>
    <w:p w14:paraId="5C836707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&lt;/form&gt;</w:t>
      </w:r>
    </w:p>
    <w:p w14:paraId="38145DE5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14:paraId="0062F8AE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&lt;/html&gt;  </w:t>
      </w:r>
    </w:p>
    <w:p w14:paraId="6FEAE08F" w14:textId="77777777" w:rsidR="00B716AC" w:rsidRPr="00FE4AE2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0B5B461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14:paraId="75D5BAC9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Details.html</w:t>
      </w:r>
    </w:p>
    <w:p w14:paraId="236BB126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&lt;html&gt;</w:t>
      </w:r>
    </w:p>
    <w:p w14:paraId="7577C9A8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&lt;head&gt;</w:t>
      </w:r>
    </w:p>
    <w:p w14:paraId="0F801D7B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lastRenderedPageBreak/>
        <w:t xml:space="preserve">        &lt;title&gt; Details&lt;/title&gt;</w:t>
      </w:r>
    </w:p>
    <w:p w14:paraId="40F7BD71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&lt;/head&gt;</w:t>
      </w:r>
    </w:p>
    <w:p w14:paraId="7B2B7602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&lt;body&gt;</w:t>
      </w:r>
    </w:p>
    <w:p w14:paraId="4D5B226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&lt;form&gt;</w:t>
      </w:r>
    </w:p>
    <w:p w14:paraId="3C430CF4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Your Name is:&lt;p id="name"&gt;&lt;/p&gt;&lt;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7354B01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email is:&lt;p id="email"&gt;&lt;/p&gt;&lt;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12F3B507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Your address is:&lt;p id="address"&gt;&lt;/p&gt; </w:t>
      </w:r>
    </w:p>
    <w:p w14:paraId="2A748537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&lt;script&gt;</w:t>
      </w:r>
    </w:p>
    <w:p w14:paraId="5327673F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("name").</w:t>
      </w:r>
      <w:proofErr w:type="spellStart"/>
      <w:r w:rsidRPr="00FE4AE2">
        <w:rPr>
          <w:rFonts w:ascii="Times New Roman" w:hAnsi="Times New Roman" w:cs="Times New Roman"/>
          <w:color w:val="auto"/>
        </w:rPr>
        <w:t>innerHTML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Pr="00FE4AE2">
        <w:rPr>
          <w:rFonts w:ascii="Times New Roman" w:hAnsi="Times New Roman" w:cs="Times New Roman"/>
          <w:color w:val="auto"/>
        </w:rPr>
        <w:t>("name");</w:t>
      </w:r>
    </w:p>
    <w:p w14:paraId="29B0B4AE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document.getElementById</w:t>
      </w:r>
      <w:proofErr w:type="spellEnd"/>
      <w:proofErr w:type="gramEnd"/>
      <w:r w:rsidRPr="00FE4AE2">
        <w:rPr>
          <w:rFonts w:ascii="Times New Roman" w:hAnsi="Times New Roman" w:cs="Times New Roman"/>
          <w:color w:val="auto"/>
        </w:rPr>
        <w:t>("email").</w:t>
      </w:r>
      <w:proofErr w:type="spellStart"/>
      <w:r w:rsidRPr="00FE4AE2">
        <w:rPr>
          <w:rFonts w:ascii="Times New Roman" w:hAnsi="Times New Roman" w:cs="Times New Roman"/>
          <w:color w:val="auto"/>
        </w:rPr>
        <w:t>innerHTML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Pr="00FE4AE2">
        <w:rPr>
          <w:rFonts w:ascii="Times New Roman" w:hAnsi="Times New Roman" w:cs="Times New Roman"/>
          <w:color w:val="auto"/>
        </w:rPr>
        <w:t>("email");</w:t>
      </w:r>
    </w:p>
    <w:p w14:paraId="7B10340D" w14:textId="77777777" w:rsidR="00B716AC" w:rsidRPr="00FE4AE2" w:rsidRDefault="00B716AC" w:rsidP="00B716AC">
      <w:pPr>
        <w:pStyle w:val="Default"/>
        <w:spacing w:line="276" w:lineRule="auto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proofErr w:type="spellStart"/>
      <w:proofErr w:type="gramStart"/>
      <w:r w:rsidRPr="00FE4AE2">
        <w:rPr>
          <w:rFonts w:ascii="Times New Roman" w:hAnsi="Times New Roman" w:cs="Times New Roman"/>
          <w:color w:val="auto"/>
        </w:rPr>
        <w:t>document.getEle</w:t>
      </w:r>
      <w:r>
        <w:rPr>
          <w:rFonts w:ascii="Times New Roman" w:hAnsi="Times New Roman" w:cs="Times New Roman"/>
          <w:color w:val="auto"/>
        </w:rPr>
        <w:t>mentById</w:t>
      </w:r>
      <w:proofErr w:type="spellEnd"/>
      <w:proofErr w:type="gramEnd"/>
      <w:r>
        <w:rPr>
          <w:rFonts w:ascii="Times New Roman" w:hAnsi="Times New Roman" w:cs="Times New Roman"/>
          <w:color w:val="auto"/>
        </w:rPr>
        <w:t>("address").</w:t>
      </w:r>
      <w:proofErr w:type="spellStart"/>
      <w:r>
        <w:rPr>
          <w:rFonts w:ascii="Times New Roman" w:hAnsi="Times New Roman" w:cs="Times New Roman"/>
          <w:color w:val="auto"/>
        </w:rPr>
        <w:t>innerHTML</w:t>
      </w:r>
      <w:proofErr w:type="spellEnd"/>
      <w:r>
        <w:rPr>
          <w:rFonts w:ascii="Times New Roman" w:hAnsi="Times New Roman" w:cs="Times New Roman"/>
          <w:color w:val="auto"/>
        </w:rPr>
        <w:t xml:space="preserve"> = </w:t>
      </w:r>
      <w:proofErr w:type="spellStart"/>
      <w:r w:rsidRPr="00FE4AE2">
        <w:rPr>
          <w:rFonts w:ascii="Times New Roman" w:hAnsi="Times New Roman" w:cs="Times New Roman"/>
          <w:color w:val="auto"/>
        </w:rPr>
        <w:t>localStorage.getItem</w:t>
      </w:r>
      <w:proofErr w:type="spellEnd"/>
      <w:r w:rsidRPr="00FE4AE2">
        <w:rPr>
          <w:rFonts w:ascii="Times New Roman" w:hAnsi="Times New Roman" w:cs="Times New Roman"/>
          <w:color w:val="auto"/>
        </w:rPr>
        <w:t>("address");</w:t>
      </w:r>
    </w:p>
    <w:p w14:paraId="37A9C372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    &lt;/script&gt;</w:t>
      </w:r>
    </w:p>
    <w:p w14:paraId="06BBB579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14:paraId="6A2D9A40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&lt;/body&gt;</w:t>
      </w:r>
    </w:p>
    <w:p w14:paraId="72838B66" w14:textId="77777777" w:rsidR="00B716AC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14:paraId="3B87B573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048DE1C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67DB023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7EDB11FE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354E30F7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13B93898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43BCCFEC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3D816D1F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294416AE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3426D193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5042CF5D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2E1A1042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38EE75EA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2F2E65DB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22063FDA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4CC57FF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0E58CE9F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7FFB5C56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9124062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7C3CD43A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44A6B31A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4A31B400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258ECCE0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792A01B5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4DCF3A83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26C90312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53661682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080D8B1E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FD34FBF" w14:textId="6D07AA4E" w:rsidR="00B716AC" w:rsidRPr="00714192" w:rsidRDefault="00CE2D73" w:rsidP="00B7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="00B716AC" w:rsidRPr="00714192">
        <w:rPr>
          <w:rFonts w:ascii="Times New Roman" w:hAnsi="Times New Roman" w:cs="Times New Roman"/>
          <w:b/>
          <w:sz w:val="24"/>
          <w:szCs w:val="24"/>
        </w:rPr>
        <w:t>Create form validation using JavaScript</w:t>
      </w:r>
    </w:p>
    <w:p w14:paraId="18A733DF" w14:textId="77777777" w:rsidR="00B716AC" w:rsidRDefault="00B716AC" w:rsidP="00B716A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14:paraId="617DB1A0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&lt;html&gt;</w:t>
      </w:r>
    </w:p>
    <w:p w14:paraId="2E142922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&lt;body&gt;</w:t>
      </w:r>
    </w:p>
    <w:p w14:paraId="567AC74E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14:paraId="3F3CDFE4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1D65FE87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var name=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document.myform.name.value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CE24C91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var password=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document.myform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>.password.value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0A05A7A" w14:textId="77777777" w:rsidR="00B716AC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if (name==null || name=="")</w:t>
      </w:r>
    </w:p>
    <w:p w14:paraId="62BBC147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7F29B28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"Name can't be blank");  </w:t>
      </w:r>
    </w:p>
    <w:p w14:paraId="1137299F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14:paraId="0C44754F" w14:textId="77777777" w:rsidR="00B716AC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}</w:t>
      </w:r>
    </w:p>
    <w:p w14:paraId="3955022F" w14:textId="77777777" w:rsidR="00B716AC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proofErr w:type="gramEnd"/>
      <w:r w:rsidRPr="00020913">
        <w:rPr>
          <w:rFonts w:ascii="Times New Roman" w:hAnsi="Times New Roman" w:cs="Times New Roman"/>
          <w:sz w:val="24"/>
          <w:szCs w:val="24"/>
        </w:rPr>
        <w:t>&lt;6)</w:t>
      </w:r>
    </w:p>
    <w:p w14:paraId="0D419E8B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96BE954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091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"Password must be at least 6 characters long.");  </w:t>
      </w:r>
    </w:p>
    <w:p w14:paraId="2BE30326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return false;  </w:t>
      </w:r>
    </w:p>
    <w:p w14:paraId="3EFC9528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7AF2FCE3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6DC9D1B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&lt;/script&gt;  </w:t>
      </w:r>
    </w:p>
    <w:p w14:paraId="6883EC66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14:paraId="2810EBDC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&lt;form name="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" method="post" action="valid.html" 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020913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0913">
        <w:rPr>
          <w:rFonts w:ascii="Times New Roman" w:hAnsi="Times New Roman" w:cs="Times New Roman"/>
          <w:sz w:val="24"/>
          <w:szCs w:val="24"/>
        </w:rPr>
        <w:t xml:space="preserve">)" &gt;  </w:t>
      </w:r>
    </w:p>
    <w:p w14:paraId="2C35127E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Name: &lt;input type="text" name="name"&gt;&lt;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/&gt;  </w:t>
      </w:r>
    </w:p>
    <w:p w14:paraId="0B132EC3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Password: &lt;input type="password" name="password"&gt;&lt;</w:t>
      </w:r>
      <w:proofErr w:type="spellStart"/>
      <w:r w:rsidRPr="000209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913">
        <w:rPr>
          <w:rFonts w:ascii="Times New Roman" w:hAnsi="Times New Roman" w:cs="Times New Roman"/>
          <w:sz w:val="24"/>
          <w:szCs w:val="24"/>
        </w:rPr>
        <w:t xml:space="preserve">/&gt;  </w:t>
      </w:r>
    </w:p>
    <w:p w14:paraId="79F5B126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&lt;input type="submit" value="register"&gt;  </w:t>
      </w:r>
    </w:p>
    <w:p w14:paraId="6199F57D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14:paraId="6A6BB1D2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&lt;/body&gt;</w:t>
      </w:r>
    </w:p>
    <w:p w14:paraId="4091B755" w14:textId="77777777" w:rsidR="00B716AC" w:rsidRPr="00020913" w:rsidRDefault="00B716AC" w:rsidP="00B716A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0913">
        <w:rPr>
          <w:rFonts w:ascii="Times New Roman" w:hAnsi="Times New Roman" w:cs="Times New Roman"/>
          <w:sz w:val="24"/>
          <w:szCs w:val="24"/>
        </w:rPr>
        <w:t>&lt;/html&gt;</w:t>
      </w:r>
    </w:p>
    <w:p w14:paraId="3132FCE4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14:paraId="0C1C7579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14:paraId="3AD350BD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020913">
        <w:rPr>
          <w:rFonts w:ascii="Times New Roman" w:hAnsi="Times New Roman" w:cs="Times New Roman"/>
          <w:b/>
          <w:color w:val="auto"/>
        </w:rPr>
        <w:t>valid.html</w:t>
      </w:r>
    </w:p>
    <w:p w14:paraId="57CD3BD3" w14:textId="77777777" w:rsidR="00B716AC" w:rsidRPr="00020913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&lt;html&gt;</w:t>
      </w:r>
    </w:p>
    <w:p w14:paraId="777CED55" w14:textId="77777777" w:rsidR="00B716AC" w:rsidRPr="00020913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&lt;body&gt;</w:t>
      </w:r>
    </w:p>
    <w:p w14:paraId="0EA9D45C" w14:textId="77777777" w:rsidR="00B716AC" w:rsidRPr="00020913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 xml:space="preserve"> &lt;h1&gt;Validation </w:t>
      </w:r>
      <w:proofErr w:type="spellStart"/>
      <w:r w:rsidRPr="00020913">
        <w:rPr>
          <w:rFonts w:ascii="Times New Roman" w:hAnsi="Times New Roman" w:cs="Times New Roman"/>
          <w:color w:val="auto"/>
        </w:rPr>
        <w:t>Successfull</w:t>
      </w:r>
      <w:proofErr w:type="spellEnd"/>
      <w:r w:rsidRPr="00020913">
        <w:rPr>
          <w:rFonts w:ascii="Times New Roman" w:hAnsi="Times New Roman" w:cs="Times New Roman"/>
          <w:color w:val="auto"/>
        </w:rPr>
        <w:t>&lt;/h1&gt;</w:t>
      </w:r>
    </w:p>
    <w:p w14:paraId="24449847" w14:textId="77777777" w:rsidR="00B716AC" w:rsidRPr="00020913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&lt;/body&gt;</w:t>
      </w:r>
    </w:p>
    <w:p w14:paraId="7692A0E0" w14:textId="77777777" w:rsidR="00B716AC" w:rsidRPr="00020913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20913">
        <w:rPr>
          <w:rFonts w:ascii="Times New Roman" w:hAnsi="Times New Roman" w:cs="Times New Roman"/>
          <w:color w:val="auto"/>
        </w:rPr>
        <w:t>&lt;/html&gt;</w:t>
      </w:r>
    </w:p>
    <w:p w14:paraId="72329D58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1ACB2F6F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02CB7B49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27A75A21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79E0C150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67BD20CB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5D061CD5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14:paraId="7FE76F8A" w14:textId="77777777" w:rsidR="00B716AC" w:rsidRDefault="00B716AC" w:rsidP="00B716A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Create and run simple program in TypeScript </w:t>
      </w:r>
    </w:p>
    <w:p w14:paraId="6CAF0681" w14:textId="77777777" w:rsidR="00B716AC" w:rsidRPr="009E757A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119968FE" w14:textId="77777777" w:rsidR="00B716AC" w:rsidRPr="00FE4AE2" w:rsidRDefault="00B716AC" w:rsidP="00B716AC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Install TypeScript using Node.js Package Manager (</w:t>
      </w:r>
      <w:proofErr w:type="spellStart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npm</w:t>
      </w:r>
      <w:proofErr w:type="spellEnd"/>
      <w:r w:rsidRPr="00FE4AE2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</w:p>
    <w:p w14:paraId="455DA1EE" w14:textId="77777777" w:rsidR="00B716AC" w:rsidRPr="00FE4AE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rPr>
          <w:rStyle w:val="Strong"/>
        </w:rPr>
        <w:t>Step-1</w:t>
      </w:r>
      <w:r w:rsidRPr="00FE4AE2">
        <w:t> Install Node.js. It is used to setup TypeScript on our local computer.</w:t>
      </w:r>
    </w:p>
    <w:p w14:paraId="3419F024" w14:textId="77777777" w:rsidR="00B716AC" w:rsidRPr="00FE4AE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FE4AE2">
        <w:t>To install Node.js on Windows, go to the following link: </w:t>
      </w:r>
      <w:hyperlink r:id="rId9" w:tgtFrame="_blank" w:history="1">
        <w:r w:rsidRPr="00FE4AE2">
          <w:rPr>
            <w:rStyle w:val="Hyperlink"/>
            <w:rFonts w:eastAsiaTheme="majorEastAsia"/>
          </w:rPr>
          <w:t>https://www.javatpoint.com/install-nodejs</w:t>
        </w:r>
      </w:hyperlink>
    </w:p>
    <w:p w14:paraId="621E7642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BB25E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Step-2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Install TypeScript. To install TypeScript, enter the following command in the Terminal Window.</w:t>
      </w:r>
    </w:p>
    <w:p w14:paraId="66E6ABAB" w14:textId="77777777" w:rsidR="00B716AC" w:rsidRPr="00265BE1" w:rsidRDefault="00B716AC" w:rsidP="00B716A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typescript --save-dev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//As dev dependency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3A54B210" w14:textId="77777777" w:rsidR="00B716AC" w:rsidRPr="00265BE1" w:rsidRDefault="00B716AC" w:rsidP="00B716A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 -g            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as a global module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5E3FDBB7" w14:textId="77777777" w:rsidR="00B716AC" w:rsidRPr="00FE4AE2" w:rsidRDefault="00B716AC" w:rsidP="00B716A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or</w:t>
      </w:r>
    </w:p>
    <w:p w14:paraId="52DCD565" w14:textId="77777777" w:rsidR="00B716AC" w:rsidRPr="00265BE1" w:rsidRDefault="00B716AC" w:rsidP="00B716A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-g typescript</w:t>
      </w:r>
    </w:p>
    <w:p w14:paraId="7CF35C54" w14:textId="77777777" w:rsidR="00B716AC" w:rsidRPr="00265BE1" w:rsidRDefault="00B716AC" w:rsidP="00B716A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 install typescript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@latest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-g          </w:t>
      </w:r>
      <w:r w:rsidRPr="00265BE1">
        <w:rPr>
          <w:rFonts w:ascii="Times New Roman" w:eastAsia="Times New Roman" w:hAnsi="Times New Roman" w:cs="Times New Roman"/>
          <w:sz w:val="24"/>
          <w:szCs w:val="24"/>
        </w:rPr>
        <w:t>//Install latest if you have an older version</w:t>
      </w:r>
      <w:r w:rsidRPr="00265B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1F29FE26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07C68E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Step-3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To verify the installation was successful, enter the command </w:t>
      </w:r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>tsc</w:t>
      </w:r>
      <w:proofErr w:type="spellEnd"/>
      <w:r w:rsidRPr="00FE4A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-v</w:t>
      </w:r>
      <w:r w:rsidRPr="00FE4AE2">
        <w:rPr>
          <w:rFonts w:ascii="Times New Roman" w:eastAsia="Times New Roman" w:hAnsi="Times New Roman" w:cs="Times New Roman"/>
          <w:sz w:val="24"/>
          <w:szCs w:val="24"/>
        </w:rPr>
        <w:t> in the Terminal Window.</w:t>
      </w:r>
    </w:p>
    <w:p w14:paraId="2A590BC1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Install Live server</w:t>
      </w:r>
    </w:p>
    <w:p w14:paraId="3524C09C" w14:textId="77777777" w:rsidR="00B716AC" w:rsidRPr="00FE4AE2" w:rsidRDefault="00B716AC" w:rsidP="00B716AC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  <w:proofErr w:type="spellStart"/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>npm</w:t>
      </w:r>
      <w:proofErr w:type="spellEnd"/>
      <w:r w:rsidRPr="00FE4AE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  <w:t xml:space="preserve"> install -g live-server</w:t>
      </w:r>
    </w:p>
    <w:p w14:paraId="5DFDDDD0" w14:textId="77777777" w:rsidR="00B716AC" w:rsidRDefault="00B716AC" w:rsidP="00B716AC">
      <w:pPr>
        <w:pStyle w:val="NoSpacing"/>
        <w:spacing w:line="360" w:lineRule="auto"/>
        <w:jc w:val="both"/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7F7F7"/>
        </w:rPr>
      </w:pPr>
    </w:p>
    <w:p w14:paraId="6F3356CA" w14:textId="77777777" w:rsidR="00B716AC" w:rsidRPr="00FE4AE2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E2">
        <w:rPr>
          <w:rFonts w:ascii="Times New Roman" w:hAnsi="Times New Roman" w:cs="Times New Roman"/>
          <w:b/>
          <w:sz w:val="24"/>
          <w:szCs w:val="24"/>
        </w:rPr>
        <w:t>Create and run first program in TypeScript</w:t>
      </w:r>
    </w:p>
    <w:p w14:paraId="1F95889C" w14:textId="77777777" w:rsidR="00B716AC" w:rsidRPr="00FE4AE2" w:rsidRDefault="00B716AC" w:rsidP="00B716AC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open command prompt</w:t>
      </w:r>
    </w:p>
    <w:p w14:paraId="46A67AA6" w14:textId="77777777" w:rsidR="00B716AC" w:rsidRPr="00FE4AE2" w:rsidRDefault="00B716AC" w:rsidP="00B716AC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go to d: 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>any drive)</w:t>
      </w:r>
    </w:p>
    <w:p w14:paraId="7BBC120F" w14:textId="77777777" w:rsidR="00B716AC" w:rsidRPr="00FE4AE2" w:rsidRDefault="00B716AC" w:rsidP="00B716AC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d:\&gt;mkdir typescript</w:t>
      </w:r>
    </w:p>
    <w:p w14:paraId="790DCEE5" w14:textId="77777777" w:rsidR="00B716AC" w:rsidRPr="00FE4AE2" w:rsidRDefault="00B716AC" w:rsidP="00B716AC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E2">
        <w:rPr>
          <w:rFonts w:ascii="Times New Roman" w:hAnsi="Times New Roman" w:cs="Times New Roman"/>
          <w:sz w:val="24"/>
          <w:szCs w:val="24"/>
        </w:rPr>
        <w:t>d:\&gt;</w:t>
      </w:r>
      <w:proofErr w:type="gramStart"/>
      <w:r w:rsidRPr="00FE4AE2">
        <w:rPr>
          <w:rFonts w:ascii="Times New Roman" w:hAnsi="Times New Roman" w:cs="Times New Roman"/>
          <w:sz w:val="24"/>
          <w:szCs w:val="24"/>
        </w:rPr>
        <w:t>cd  typescript</w:t>
      </w:r>
      <w:proofErr w:type="gramEnd"/>
    </w:p>
    <w:p w14:paraId="21C7145D" w14:textId="77777777" w:rsidR="00B716AC" w:rsidRPr="00FE4AE2" w:rsidRDefault="00B716AC" w:rsidP="00B716AC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hAnsi="Times New Roman" w:cs="Times New Roman"/>
          <w:sz w:val="24"/>
          <w:szCs w:val="24"/>
        </w:rPr>
        <w:t xml:space="preserve">d:\typescript&gt;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npm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install typescript --save-dev </w:t>
      </w:r>
    </w:p>
    <w:p w14:paraId="6D650049" w14:textId="77777777" w:rsidR="00B716AC" w:rsidRPr="00FE4AE2" w:rsidRDefault="00B716AC" w:rsidP="00B716AC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open visual studio code</w:t>
      </w:r>
    </w:p>
    <w:p w14:paraId="56C8DBD1" w14:textId="77777777" w:rsidR="00B716AC" w:rsidRPr="00FE4AE2" w:rsidRDefault="00B716AC" w:rsidP="00B716AC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file-open folder-choose typescript folder from d: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</w:p>
    <w:p w14:paraId="72A5BEF5" w14:textId="77777777" w:rsidR="00B716AC" w:rsidRPr="00FE4AE2" w:rsidRDefault="00B716AC" w:rsidP="00B716AC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create new file- save it as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types.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ts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hAnsi="Times New Roman" w:cs="Times New Roman"/>
          <w:sz w:val="24"/>
          <w:szCs w:val="24"/>
        </w:rPr>
        <w:t xml:space="preserve">any </w:t>
      </w:r>
      <w:proofErr w:type="spellStart"/>
      <w:r w:rsidRPr="00FE4AE2">
        <w:rPr>
          <w:rFonts w:ascii="Times New Roman" w:hAnsi="Times New Roman" w:cs="Times New Roman"/>
          <w:sz w:val="24"/>
          <w:szCs w:val="24"/>
        </w:rPr>
        <w:t>name.ts</w:t>
      </w:r>
      <w:proofErr w:type="spellEnd"/>
      <w:r w:rsidRPr="00FE4AE2">
        <w:rPr>
          <w:rFonts w:ascii="Times New Roman" w:hAnsi="Times New Roman" w:cs="Times New Roman"/>
          <w:sz w:val="24"/>
          <w:szCs w:val="24"/>
        </w:rPr>
        <w:t>)</w:t>
      </w:r>
    </w:p>
    <w:p w14:paraId="5B9BBBA2" w14:textId="77777777" w:rsidR="00B716AC" w:rsidRPr="00FE4AE2" w:rsidRDefault="00B716AC" w:rsidP="00B716AC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E4AE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Write the below code and save it</w:t>
      </w:r>
    </w:p>
    <w:p w14:paraId="007A0ECC" w14:textId="77777777" w:rsidR="00B716AC" w:rsidRPr="00265BE1" w:rsidRDefault="00B716AC" w:rsidP="00B716AC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5BE1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265BE1">
        <w:rPr>
          <w:rFonts w:ascii="Times New Roman" w:eastAsia="Times New Roman" w:hAnsi="Times New Roman" w:cs="Times New Roman"/>
          <w:sz w:val="24"/>
          <w:szCs w:val="24"/>
        </w:rPr>
        <w:t>"Hello World");</w:t>
      </w:r>
    </w:p>
    <w:p w14:paraId="65964C86" w14:textId="77777777" w:rsidR="00B716AC" w:rsidRPr="00265BE1" w:rsidRDefault="00B716AC" w:rsidP="00B716AC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go to command prompt and compile the program</w:t>
      </w:r>
    </w:p>
    <w:p w14:paraId="52029529" w14:textId="77777777" w:rsidR="00B716AC" w:rsidRPr="00265BE1" w:rsidRDefault="00B716AC" w:rsidP="00B716AC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</w:rPr>
        <w:t>tsc</w:t>
      </w:r>
      <w:proofErr w:type="spellEnd"/>
      <w:r w:rsidRPr="00265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5BE1">
        <w:rPr>
          <w:rFonts w:ascii="Times New Roman" w:eastAsia="Times New Roman" w:hAnsi="Times New Roman" w:cs="Times New Roman"/>
          <w:sz w:val="24"/>
          <w:szCs w:val="24"/>
        </w:rPr>
        <w:t>types.ts</w:t>
      </w:r>
      <w:proofErr w:type="spellEnd"/>
    </w:p>
    <w:p w14:paraId="48211B16" w14:textId="77777777" w:rsidR="00B716AC" w:rsidRPr="00265BE1" w:rsidRDefault="00B716AC" w:rsidP="00B716AC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lastRenderedPageBreak/>
        <w:t>run the program</w:t>
      </w:r>
    </w:p>
    <w:p w14:paraId="391908FD" w14:textId="77777777" w:rsidR="00B716AC" w:rsidRPr="00265BE1" w:rsidRDefault="00B716AC" w:rsidP="00B716AC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node types.js</w:t>
      </w:r>
    </w:p>
    <w:p w14:paraId="107A9E44" w14:textId="77777777" w:rsidR="00B716AC" w:rsidRPr="00265BE1" w:rsidRDefault="00B716AC" w:rsidP="00B716AC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5BE1">
        <w:rPr>
          <w:rFonts w:ascii="Times New Roman" w:eastAsia="Times New Roman" w:hAnsi="Times New Roman" w:cs="Times New Roman"/>
          <w:sz w:val="24"/>
          <w:szCs w:val="24"/>
        </w:rPr>
        <w:t>Observe the output</w:t>
      </w:r>
    </w:p>
    <w:p w14:paraId="4B164DB3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ins w:id="0" w:author="ADMIN" w:date="2023-01-09T11:16:00Z">
        <w:r>
          <w:rPr>
            <w:rFonts w:ascii="Times New Roman" w:hAnsi="Times New Roman" w:cs="Times New Roman"/>
            <w:color w:val="auto"/>
          </w:rPr>
          <w:t>-</w:t>
        </w:r>
      </w:ins>
    </w:p>
    <w:p w14:paraId="31AFB24E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C648473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636FF19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5BF6150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90E44D5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FDE8C70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302E777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BF36DE1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F24F8D8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A6FFBC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501C1F5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CABF456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6DABD18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4FE3B39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0327BCE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DC0B05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35BE39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37880CF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19BA19D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F41B648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AEBBC96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826D915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C63C6E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DDA322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F67B09D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382AD1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55F394D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FEE5A13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7580252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CC3CF67" w14:textId="77777777" w:rsidR="00B716AC" w:rsidRPr="00265BE1" w:rsidRDefault="00B716AC" w:rsidP="00B716A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 xml:space="preserve">Forms - Use of HTML tags in forms like select, input, file, text area, etc. </w:t>
      </w:r>
    </w:p>
    <w:p w14:paraId="5EF8792F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&lt;html&gt;</w:t>
      </w:r>
    </w:p>
    <w:p w14:paraId="7D4DE6F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&lt;head&gt;</w:t>
      </w:r>
    </w:p>
    <w:p w14:paraId="30A1E12E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&lt;title&gt;Form Elements&lt;/title&gt;</w:t>
      </w:r>
    </w:p>
    <w:p w14:paraId="4D48609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&lt;/head&gt;</w:t>
      </w:r>
    </w:p>
    <w:p w14:paraId="6CADD07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&lt;body&gt;</w:t>
      </w:r>
    </w:p>
    <w:p w14:paraId="6322BEF1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&lt;form&gt;</w:t>
      </w:r>
    </w:p>
    <w:p w14:paraId="4704046F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lable</w:t>
      </w:r>
      <w:proofErr w:type="spellEnd"/>
      <w:r w:rsidRPr="00FE4AE2">
        <w:rPr>
          <w:rFonts w:ascii="Times New Roman" w:hAnsi="Times New Roman" w:cs="Times New Roman"/>
          <w:color w:val="auto"/>
        </w:rPr>
        <w:t>&gt;Text Box&lt;/</w:t>
      </w:r>
      <w:proofErr w:type="spellStart"/>
      <w:r w:rsidRPr="00FE4AE2">
        <w:rPr>
          <w:rFonts w:ascii="Times New Roman" w:hAnsi="Times New Roman" w:cs="Times New Roman"/>
          <w:color w:val="auto"/>
        </w:rPr>
        <w:t>lable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002AEAD9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type="text" id="t1" name="name" value=""/&gt;&lt;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0980361E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14:paraId="16A8C19E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Radio Button: </w:t>
      </w:r>
      <w:r w:rsidRPr="00FE4AE2">
        <w:rPr>
          <w:rFonts w:ascii="Times New Roman" w:hAnsi="Times New Roman" w:cs="Times New Roman"/>
          <w:color w:val="auto"/>
        </w:rPr>
        <w:tab/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63188C66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value=""/&gt;Male&lt;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  <w:r w:rsidRPr="00FE4AE2">
        <w:rPr>
          <w:rFonts w:ascii="Times New Roman" w:hAnsi="Times New Roman" w:cs="Times New Roman"/>
          <w:color w:val="auto"/>
        </w:rPr>
        <w:tab/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  <w:r w:rsidRPr="00FE4AE2">
        <w:rPr>
          <w:rFonts w:ascii="Times New Roman" w:hAnsi="Times New Roman" w:cs="Times New Roman"/>
          <w:color w:val="auto"/>
        </w:rPr>
        <w:tab/>
      </w:r>
    </w:p>
    <w:p w14:paraId="3FCF16FC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&lt;input type="radio" id="r1" name="" value=""/&gt;</w:t>
      </w:r>
      <w:proofErr w:type="spellStart"/>
      <w:r w:rsidRPr="00FE4AE2">
        <w:rPr>
          <w:rFonts w:ascii="Times New Roman" w:hAnsi="Times New Roman" w:cs="Times New Roman"/>
          <w:color w:val="auto"/>
        </w:rPr>
        <w:t>FeMale</w:t>
      </w:r>
      <w:proofErr w:type="spellEnd"/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06B18F54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Check Box:&lt;input type="checkbox" id="c1" name="" value=""/&gt;&lt;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64D42B75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File:&lt;input type="file" id="e1" name="file" value=""/&gt;&lt;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3A940C35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14:paraId="5CA52BE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Select:&lt;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47918D1D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&lt;label&gt;Sem&lt;/label&gt;</w:t>
      </w:r>
    </w:p>
    <w:p w14:paraId="35DF6FB9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&lt;select name="</w:t>
      </w:r>
      <w:proofErr w:type="spell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r w:rsidRPr="00FE4AE2">
        <w:rPr>
          <w:rFonts w:ascii="Times New Roman" w:hAnsi="Times New Roman" w:cs="Times New Roman"/>
          <w:color w:val="auto"/>
        </w:rPr>
        <w:t>" id="</w:t>
      </w:r>
      <w:proofErr w:type="spellStart"/>
      <w:r w:rsidRPr="00FE4AE2">
        <w:rPr>
          <w:rFonts w:ascii="Times New Roman" w:hAnsi="Times New Roman" w:cs="Times New Roman"/>
          <w:color w:val="auto"/>
        </w:rPr>
        <w:t>sem</w:t>
      </w:r>
      <w:proofErr w:type="spellEnd"/>
      <w:r w:rsidRPr="00FE4AE2">
        <w:rPr>
          <w:rFonts w:ascii="Times New Roman" w:hAnsi="Times New Roman" w:cs="Times New Roman"/>
          <w:color w:val="auto"/>
        </w:rPr>
        <w:t>"&gt;</w:t>
      </w:r>
    </w:p>
    <w:p w14:paraId="57CDCC0B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&lt;option value="1"&gt;1 Sem&lt;/option&gt;</w:t>
      </w:r>
    </w:p>
    <w:p w14:paraId="0D19B8E9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&lt;option value="2"&gt;2 Sem&lt;/option&gt;</w:t>
      </w:r>
    </w:p>
    <w:p w14:paraId="2ED7803D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&lt;/select&gt;&lt;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1C5F637A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14:paraId="12780575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Text Area:&lt;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21760D95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color w:val="auto"/>
        </w:rPr>
        <w:t xml:space="preserve"> id="ta1" name="</w:t>
      </w:r>
      <w:proofErr w:type="spellStart"/>
      <w:r w:rsidRPr="00FE4AE2">
        <w:rPr>
          <w:rFonts w:ascii="Times New Roman" w:hAnsi="Times New Roman" w:cs="Times New Roman"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color w:val="auto"/>
        </w:rPr>
        <w:t>" rows="4" cols="50"&gt;</w:t>
      </w:r>
    </w:p>
    <w:p w14:paraId="48F3C9D2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At w3schools.com you will learn how to make a website. </w:t>
      </w:r>
    </w:p>
    <w:p w14:paraId="4B925C13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</w:t>
      </w:r>
      <w:proofErr w:type="spellStart"/>
      <w:r w:rsidRPr="00FE4AE2">
        <w:rPr>
          <w:rFonts w:ascii="Times New Roman" w:hAnsi="Times New Roman" w:cs="Times New Roman"/>
          <w:color w:val="auto"/>
        </w:rPr>
        <w:t>textarea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48E31620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14:paraId="4AD49F91" w14:textId="77777777" w:rsidR="00B716AC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14:paraId="59FA64A0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75F33DFD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&lt;legend&gt;Personal Details:&lt;/legend&gt;</w:t>
      </w:r>
    </w:p>
    <w:p w14:paraId="0F9E1A62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&lt;label&gt;First name:&lt;/label&gt;</w:t>
      </w:r>
    </w:p>
    <w:p w14:paraId="3F66E4AA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</w:t>
      </w:r>
      <w:proofErr w:type="spellStart"/>
      <w:r w:rsidRPr="00FE4AE2">
        <w:rPr>
          <w:rFonts w:ascii="Times New Roman" w:hAnsi="Times New Roman" w:cs="Times New Roman"/>
          <w:color w:val="auto"/>
        </w:rPr>
        <w:t>fname</w:t>
      </w:r>
      <w:proofErr w:type="spellEnd"/>
      <w:r w:rsidRPr="00FE4AE2">
        <w:rPr>
          <w:rFonts w:ascii="Times New Roman" w:hAnsi="Times New Roman" w:cs="Times New Roman"/>
          <w:color w:val="auto"/>
        </w:rPr>
        <w:t>" name="</w:t>
      </w:r>
      <w:proofErr w:type="spellStart"/>
      <w:r w:rsidRPr="00FE4AE2">
        <w:rPr>
          <w:rFonts w:ascii="Times New Roman" w:hAnsi="Times New Roman" w:cs="Times New Roman"/>
          <w:color w:val="auto"/>
        </w:rPr>
        <w:t>fname</w:t>
      </w:r>
      <w:proofErr w:type="spellEnd"/>
      <w:r w:rsidRPr="00FE4AE2">
        <w:rPr>
          <w:rFonts w:ascii="Times New Roman" w:hAnsi="Times New Roman" w:cs="Times New Roman"/>
          <w:color w:val="auto"/>
        </w:rPr>
        <w:t>"&gt;&lt;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695F1709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&lt;label&gt;Last name:&lt;/label&gt;</w:t>
      </w:r>
    </w:p>
    <w:p w14:paraId="0003A6D7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  &lt;input type="text" id="</w:t>
      </w:r>
      <w:proofErr w:type="spellStart"/>
      <w:r w:rsidRPr="00FE4AE2">
        <w:rPr>
          <w:rFonts w:ascii="Times New Roman" w:hAnsi="Times New Roman" w:cs="Times New Roman"/>
          <w:color w:val="auto"/>
        </w:rPr>
        <w:t>lname</w:t>
      </w:r>
      <w:proofErr w:type="spellEnd"/>
      <w:r w:rsidRPr="00FE4AE2">
        <w:rPr>
          <w:rFonts w:ascii="Times New Roman" w:hAnsi="Times New Roman" w:cs="Times New Roman"/>
          <w:color w:val="auto"/>
        </w:rPr>
        <w:t>" name="</w:t>
      </w:r>
      <w:proofErr w:type="spellStart"/>
      <w:r w:rsidRPr="00FE4AE2">
        <w:rPr>
          <w:rFonts w:ascii="Times New Roman" w:hAnsi="Times New Roman" w:cs="Times New Roman"/>
          <w:color w:val="auto"/>
        </w:rPr>
        <w:t>lname</w:t>
      </w:r>
      <w:proofErr w:type="spellEnd"/>
      <w:r w:rsidRPr="00FE4AE2">
        <w:rPr>
          <w:rFonts w:ascii="Times New Roman" w:hAnsi="Times New Roman" w:cs="Times New Roman"/>
          <w:color w:val="auto"/>
        </w:rPr>
        <w:t>"&gt;&lt;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27242F2B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 xml:space="preserve">  &lt;/</w:t>
      </w:r>
      <w:proofErr w:type="spellStart"/>
      <w:r w:rsidRPr="00FE4AE2">
        <w:rPr>
          <w:rFonts w:ascii="Times New Roman" w:hAnsi="Times New Roman" w:cs="Times New Roman"/>
          <w:color w:val="auto"/>
        </w:rPr>
        <w:t>fieldset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32324CC8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Button:&lt;input type="button" id="t1" name="" value="Submit"/&gt;&lt;</w:t>
      </w:r>
      <w:proofErr w:type="spellStart"/>
      <w:r w:rsidRPr="00FE4AE2">
        <w:rPr>
          <w:rFonts w:ascii="Times New Roman" w:hAnsi="Times New Roman" w:cs="Times New Roman"/>
          <w:color w:val="auto"/>
        </w:rPr>
        <w:t>br</w:t>
      </w:r>
      <w:proofErr w:type="spellEnd"/>
      <w:r w:rsidRPr="00FE4AE2">
        <w:rPr>
          <w:rFonts w:ascii="Times New Roman" w:hAnsi="Times New Roman" w:cs="Times New Roman"/>
          <w:color w:val="auto"/>
        </w:rPr>
        <w:t>&gt;</w:t>
      </w:r>
    </w:p>
    <w:p w14:paraId="4EB852E2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&lt;/form&gt;</w:t>
      </w:r>
    </w:p>
    <w:p w14:paraId="10508F78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&lt;/body&gt;</w:t>
      </w:r>
    </w:p>
    <w:p w14:paraId="7D9CA4D7" w14:textId="77777777" w:rsidR="00B716AC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FE4AE2">
        <w:rPr>
          <w:rFonts w:ascii="Times New Roman" w:hAnsi="Times New Roman" w:cs="Times New Roman"/>
          <w:color w:val="auto"/>
        </w:rPr>
        <w:t>&lt;/html&gt;</w:t>
      </w:r>
    </w:p>
    <w:p w14:paraId="7EC66E3A" w14:textId="77777777" w:rsidR="00B716AC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14:paraId="4304F3D6" w14:textId="77777777" w:rsidR="00B716AC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14:paraId="3AB9D79E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14:paraId="7D6CB96C" w14:textId="77777777" w:rsidR="00B716AC" w:rsidRPr="00265BE1" w:rsidRDefault="00B716AC" w:rsidP="00B716A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Testing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single</w:t>
      </w:r>
      <w:r w:rsidRPr="00F34FDA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page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application (Registration form) using React</w:t>
      </w:r>
      <w:r w:rsidRPr="00FE4AE2">
        <w:rPr>
          <w:rFonts w:ascii="Times New Roman" w:hAnsi="Times New Roman" w:cs="Times New Roman"/>
          <w:color w:val="auto"/>
        </w:rPr>
        <w:t>.</w:t>
      </w:r>
    </w:p>
    <w:p w14:paraId="4F126509" w14:textId="77777777" w:rsidR="00B716AC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</w:p>
    <w:p w14:paraId="0FBAED67" w14:textId="77777777" w:rsidR="00B716AC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Note: Add Home.js file in index.js file</w:t>
      </w:r>
    </w:p>
    <w:p w14:paraId="113247CF" w14:textId="77777777" w:rsidR="00B716AC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14:paraId="50F99D4D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14:paraId="1314694B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&lt;Home /&gt;</w:t>
      </w:r>
    </w:p>
    <w:p w14:paraId="11181F51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65761B53" w14:textId="77777777" w:rsidR="00B716AC" w:rsidRPr="00FE4AE2" w:rsidRDefault="00B716AC" w:rsidP="00B716AC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Home.js</w:t>
      </w:r>
    </w:p>
    <w:p w14:paraId="7F032221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36414A2B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'./App.css';</w:t>
      </w:r>
    </w:p>
    <w:p w14:paraId="01C728F8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export default function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Form(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07B614C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8508B16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States for registration</w:t>
      </w:r>
    </w:p>
    <w:p w14:paraId="34F499BE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[name,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'');</w:t>
      </w:r>
    </w:p>
    <w:p w14:paraId="26BAE431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[email,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'');</w:t>
      </w:r>
    </w:p>
    <w:p w14:paraId="6AD1014B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[password,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'');</w:t>
      </w:r>
    </w:p>
    <w:p w14:paraId="6F2B7DC0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[submitted,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setSubmitted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(false);</w:t>
      </w:r>
    </w:p>
    <w:p w14:paraId="728410FA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8C4C1E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14:paraId="5450FA22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14:paraId="4198BF05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BE50666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3339E4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14:paraId="1440BA92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);   </w:t>
      </w:r>
    </w:p>
    <w:p w14:paraId="1242253E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9B89D4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33661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14:paraId="1649C8BC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    </w:t>
      </w:r>
    </w:p>
    <w:p w14:paraId="27A68F32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BD029A0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D9A0A6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(e) =&gt; {</w:t>
      </w:r>
    </w:p>
    <w:p w14:paraId="26F4E768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C5E583A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if (name === '' || email === '' || password === '') {</w:t>
      </w:r>
    </w:p>
    <w:p w14:paraId="6A6B5B92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"Please enter all the fields");</w:t>
      </w:r>
    </w:p>
    <w:p w14:paraId="33A4DA37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 else {</w:t>
      </w:r>
    </w:p>
    <w:p w14:paraId="56543237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setSubmitted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14:paraId="771757B2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58C4132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AE0CFC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// Showing success message</w:t>
      </w:r>
    </w:p>
    <w:p w14:paraId="3034CFA7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successMessage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14:paraId="750F04AB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if(submitted)</w:t>
      </w:r>
    </w:p>
    <w:p w14:paraId="5C331901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(</w:t>
      </w:r>
    </w:p>
    <w:p w14:paraId="2F532DC8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="success" &gt;</w:t>
      </w:r>
    </w:p>
    <w:p w14:paraId="25101325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{name} successfully registered!!&lt;/h1&gt;</w:t>
      </w:r>
    </w:p>
    <w:p w14:paraId="74BB42D6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14:paraId="4F00081F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  );</w:t>
      </w:r>
    </w:p>
    <w:p w14:paraId="4F447B2E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1367F76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return (</w:t>
      </w:r>
    </w:p>
    <w:p w14:paraId="72C48CFC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="form"&gt;</w:t>
      </w:r>
    </w:p>
    <w:p w14:paraId="79618572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&lt;div&gt;</w:t>
      </w:r>
    </w:p>
    <w:p w14:paraId="2D4967D1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&lt;h1&gt;User Registration&lt;/h1&gt;</w:t>
      </w:r>
    </w:p>
    <w:p w14:paraId="74208B13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14:paraId="1F84430D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{/* Calling to the methods */}</w:t>
      </w:r>
    </w:p>
    <w:p w14:paraId="300D19F9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="messages"&gt;  </w:t>
      </w:r>
    </w:p>
    <w:p w14:paraId="01AA2D8B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successMessage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)}</w:t>
      </w:r>
    </w:p>
    <w:p w14:paraId="78A1D6EE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14:paraId="73BF5375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14:paraId="0DF1A392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&lt;form&gt;</w:t>
      </w:r>
    </w:p>
    <w:p w14:paraId="0A1CD975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FCF0093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{/* Labels and inputs for form data */}</w:t>
      </w:r>
    </w:p>
    <w:p w14:paraId="1355BB2E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="label"&gt;Name&lt;/label&gt;</w:t>
      </w:r>
    </w:p>
    <w:p w14:paraId="5AFA9AE4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value={name} type="text"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B150C18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="label"&gt;Email&lt;/label&gt;</w:t>
      </w:r>
    </w:p>
    <w:p w14:paraId="517DEACE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handleEmail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value={email} type="email"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6A5C4DD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&lt;label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="label"&gt;Password&lt;/label&gt;</w:t>
      </w:r>
    </w:p>
    <w:p w14:paraId="007E3EEF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&lt;input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handlePassword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="input" value={password} type="password" /&gt;&lt;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64118D7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handleSubmit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 type="submit"&gt;</w:t>
      </w:r>
    </w:p>
    <w:p w14:paraId="0A62A48F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Submit</w:t>
      </w:r>
    </w:p>
    <w:p w14:paraId="054FC69F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&lt;/button&gt;</w:t>
      </w:r>
    </w:p>
    <w:p w14:paraId="60836C9A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CEA2DBD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&lt;/form&gt;</w:t>
      </w:r>
    </w:p>
    <w:p w14:paraId="2EE976E4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14:paraId="4D82CA64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9B35B2" w14:textId="77777777" w:rsidR="00B716AC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67BF90" w14:textId="77777777" w:rsidR="00B716AC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2CBF3E" w14:textId="77777777" w:rsidR="00B716AC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</w:p>
    <w:p w14:paraId="60B195BF" w14:textId="77777777" w:rsidR="00B716AC" w:rsidRPr="00FE4AE2" w:rsidRDefault="00B716AC" w:rsidP="00B716AC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App.css</w:t>
      </w:r>
    </w:p>
    <w:p w14:paraId="17CAB3A1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.input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659E8E6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width: 30%;</w:t>
      </w:r>
    </w:p>
    <w:p w14:paraId="5248AF59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12px 20px;</w:t>
      </w:r>
    </w:p>
    <w:p w14:paraId="497BC378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margin: 8px 0;</w:t>
      </w:r>
    </w:p>
    <w:p w14:paraId="2C06C024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inline-block;</w:t>
      </w:r>
    </w:p>
    <w:p w14:paraId="1A05EDFC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border: 1px solid #ccc;</w:t>
      </w:r>
    </w:p>
    <w:p w14:paraId="7087AC45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border-radius: 4px;</w:t>
      </w:r>
    </w:p>
    <w:p w14:paraId="1FE8B719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box-sizing: border-box;</w:t>
      </w:r>
    </w:p>
    <w:p w14:paraId="3DC50071" w14:textId="77777777" w:rsidR="00B716AC" w:rsidRPr="00FE4AE2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AEB808" w14:textId="77777777" w:rsidR="00B716AC" w:rsidRPr="00FE4AE2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ED6E199" w14:textId="77777777" w:rsidR="00B716AC" w:rsidRDefault="00B716AC" w:rsidP="00B716AC">
      <w:pPr>
        <w:shd w:val="clear" w:color="auto" w:fill="FFFFFF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34C323" w14:textId="77777777" w:rsidR="00B716AC" w:rsidRPr="00F34FDA" w:rsidRDefault="00B716AC" w:rsidP="00B716A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Implement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navigation</w:t>
      </w:r>
      <w:r w:rsidRPr="00F34FDA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using</w:t>
      </w:r>
      <w:r w:rsidRPr="00F34FDA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react</w:t>
      </w:r>
      <w:r w:rsidRPr="00F34FDA">
        <w:rPr>
          <w:rFonts w:ascii="Times New Roman" w:hAnsi="Times New Roman" w:cs="Times New Roman"/>
          <w:b/>
          <w:color w:val="auto"/>
          <w:spacing w:val="-4"/>
        </w:rPr>
        <w:t xml:space="preserve"> </w:t>
      </w:r>
      <w:r w:rsidRPr="00F34FDA">
        <w:rPr>
          <w:rFonts w:ascii="Times New Roman" w:hAnsi="Times New Roman" w:cs="Times New Roman"/>
          <w:b/>
          <w:color w:val="auto"/>
        </w:rPr>
        <w:t>router</w:t>
      </w:r>
    </w:p>
    <w:p w14:paraId="4F2EE5E3" w14:textId="77777777" w:rsidR="00B716AC" w:rsidRPr="00FE4AE2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5361CF1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Add React Router</w:t>
      </w:r>
    </w:p>
    <w:p w14:paraId="18011D79" w14:textId="77777777" w:rsidR="00B716AC" w:rsidRPr="00FE4AE2" w:rsidRDefault="00B716AC" w:rsidP="00B716AC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To add React Router in your application, run this in the terminal from the root directory of the application:</w:t>
      </w:r>
    </w:p>
    <w:p w14:paraId="7DD46F37" w14:textId="77777777" w:rsidR="00B716AC" w:rsidRPr="00FE4AE2" w:rsidRDefault="00B716AC" w:rsidP="00B716AC">
      <w:pPr>
        <w:shd w:val="clear" w:color="auto" w:fill="E7E9EB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-D 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</w:p>
    <w:p w14:paraId="59BB7D07" w14:textId="77777777" w:rsidR="00B716AC" w:rsidRPr="00FE4AE2" w:rsidRDefault="00B716AC" w:rsidP="00B716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B84CB0" w14:textId="77777777" w:rsidR="00B716AC" w:rsidRPr="00FE4AE2" w:rsidRDefault="00B716AC" w:rsidP="00B716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Index.js</w:t>
      </w:r>
    </w:p>
    <w:p w14:paraId="2162B8EE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"react-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/client";</w:t>
      </w:r>
    </w:p>
    <w:p w14:paraId="635D56C1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, Routes, Route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ED61138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Layout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pages/Layout";</w:t>
      </w:r>
    </w:p>
    <w:p w14:paraId="455F426C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pages/Home";</w:t>
      </w:r>
    </w:p>
    <w:p w14:paraId="72840219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Blogs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pages/Blogs";</w:t>
      </w:r>
    </w:p>
    <w:p w14:paraId="4D516341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pages/Contact";</w:t>
      </w:r>
    </w:p>
    <w:p w14:paraId="46599D4A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76F3F034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export default function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752F04F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14:paraId="13D9AC17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ABBA56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&lt;Routes&gt;</w:t>
      </w:r>
    </w:p>
    <w:p w14:paraId="77182FC2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&lt;Route path="/"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&lt;Layout /&gt;}&gt;</w:t>
      </w:r>
    </w:p>
    <w:p w14:paraId="75ED205B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index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&lt;Home /&gt;} /&gt;</w:t>
      </w:r>
    </w:p>
    <w:p w14:paraId="24FF3F11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path="blogs"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&lt;Blogs /&gt;} /&gt;</w:t>
      </w:r>
    </w:p>
    <w:p w14:paraId="6F233A54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path="contact"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&lt;Contact /&gt;} /&gt;</w:t>
      </w:r>
    </w:p>
    <w:p w14:paraId="35818979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&lt;Route path="*" element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/&gt;} /&gt;</w:t>
      </w:r>
    </w:p>
    <w:p w14:paraId="4583C298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&lt;/Route&gt;</w:t>
      </w:r>
    </w:p>
    <w:p w14:paraId="6ACD20AD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&lt;/Routes&gt;</w:t>
      </w:r>
    </w:p>
    <w:p w14:paraId="5A6B766C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7AAE486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14:paraId="220DD9F9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6FF183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14:paraId="4990F014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(&lt;App /&gt;);</w:t>
      </w:r>
    </w:p>
    <w:p w14:paraId="5856FFAA" w14:textId="77777777" w:rsidR="00B716AC" w:rsidRPr="00FE4AE2" w:rsidRDefault="00B716AC" w:rsidP="00B716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</w:rPr>
        <w:t>Create a folder name called pages. Within pages create following files.</w:t>
      </w:r>
    </w:p>
    <w:p w14:paraId="1C9AF2C7" w14:textId="77777777" w:rsidR="00B716AC" w:rsidRPr="00FE4AE2" w:rsidRDefault="00B716AC" w:rsidP="00B716A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Blogs.js</w:t>
      </w:r>
    </w:p>
    <w:p w14:paraId="7F6083D9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Blogs = () =&gt; {</w:t>
      </w:r>
    </w:p>
    <w:p w14:paraId="34AF0794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    return &lt;h1&gt;Blog Articles&lt;/h1&gt;;</w:t>
      </w:r>
    </w:p>
    <w:p w14:paraId="39C29A66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79AA0887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export default Blogs;</w:t>
      </w:r>
    </w:p>
    <w:p w14:paraId="0B161C35" w14:textId="77777777" w:rsidR="00B716AC" w:rsidRPr="00FE4AE2" w:rsidRDefault="00B716AC" w:rsidP="00B716A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Contact.js</w:t>
      </w:r>
    </w:p>
    <w:p w14:paraId="6A44C5CA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Contact = () =&gt; {</w:t>
      </w:r>
    </w:p>
    <w:p w14:paraId="6B64BA7C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&lt;h1&gt;Contact Me&lt;/h1&gt;;</w:t>
      </w:r>
    </w:p>
    <w:p w14:paraId="12531AAA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1932A9BA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Contact;</w:t>
      </w:r>
    </w:p>
    <w:p w14:paraId="47A6005D" w14:textId="77777777" w:rsidR="00B716AC" w:rsidRPr="00FE4AE2" w:rsidRDefault="00B716AC" w:rsidP="00B716A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8C7AD" w14:textId="77777777" w:rsidR="00B716AC" w:rsidRPr="00FE4AE2" w:rsidRDefault="00B716AC" w:rsidP="00B716A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Home.js</w:t>
      </w:r>
    </w:p>
    <w:p w14:paraId="3CC11429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Home = () =&gt; {</w:t>
      </w:r>
    </w:p>
    <w:p w14:paraId="562F3A57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&lt;h1&gt;Home&lt;/h1&gt;;</w:t>
      </w:r>
    </w:p>
    <w:p w14:paraId="6CDE0673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1CAA6ABB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export default Home;</w:t>
      </w:r>
    </w:p>
    <w:p w14:paraId="50CD52A3" w14:textId="77777777" w:rsidR="00B716AC" w:rsidRPr="00FE4AE2" w:rsidRDefault="00B716AC" w:rsidP="00B716A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814B9" w14:textId="77777777" w:rsidR="00B716AC" w:rsidRPr="00FE4AE2" w:rsidRDefault="00B716AC" w:rsidP="00B716A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4AE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Layout.js</w:t>
      </w:r>
    </w:p>
    <w:p w14:paraId="356FF16C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{ Outlet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, Link } from "react-router-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228D8B96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Layout = () =&gt; {</w:t>
      </w:r>
    </w:p>
    <w:p w14:paraId="2B30BAAE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14:paraId="0776801A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&lt;&gt;</w:t>
      </w:r>
    </w:p>
    <w:p w14:paraId="681D2595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&lt;nav&gt;</w:t>
      </w:r>
    </w:p>
    <w:p w14:paraId="4137B18D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A341B2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14:paraId="621C0A7A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to="/"&gt;Home&lt;/Link&gt;</w:t>
      </w:r>
    </w:p>
    <w:p w14:paraId="68CAC8BA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14:paraId="468382AD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14:paraId="3E391165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to="/blogs"&gt;Blogs&lt;/Link&gt;</w:t>
      </w:r>
    </w:p>
    <w:p w14:paraId="2E5D34C5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14:paraId="48BE44AE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&lt;li&gt;</w:t>
      </w:r>
    </w:p>
    <w:p w14:paraId="465D9C41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  &lt;Link to="/contact"&gt;Contact&lt;/Link&gt;</w:t>
      </w:r>
    </w:p>
    <w:p w14:paraId="104049AD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  &lt;/li&gt;</w:t>
      </w:r>
    </w:p>
    <w:p w14:paraId="0D572015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2767BE0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&lt;/nav&gt;</w:t>
      </w:r>
    </w:p>
    <w:p w14:paraId="767B2DB1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&lt;Outlet /&gt;</w:t>
      </w:r>
    </w:p>
    <w:p w14:paraId="6E94E006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&lt;/&gt;</w:t>
      </w:r>
    </w:p>
    <w:p w14:paraId="606348C7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</w:t>
      </w:r>
    </w:p>
    <w:p w14:paraId="5BEBEB35" w14:textId="77777777" w:rsidR="00B716AC" w:rsidRPr="00FE4AE2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};export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Layout;</w:t>
      </w:r>
    </w:p>
    <w:p w14:paraId="04AB4632" w14:textId="77777777" w:rsidR="00B716AC" w:rsidRPr="00B43654" w:rsidRDefault="00B716AC" w:rsidP="00B716A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6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NoPage.js</w:t>
      </w:r>
    </w:p>
    <w:p w14:paraId="39B09BE5" w14:textId="77777777" w:rsidR="00B716AC" w:rsidRDefault="00B716AC" w:rsidP="00B716A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96EB7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14:paraId="4CF94A1B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return &lt;h1&gt;404&lt;/h1&gt;;</w:t>
      </w:r>
    </w:p>
    <w:p w14:paraId="129CCFAB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24D78F24" w14:textId="77777777" w:rsidR="00B716AC" w:rsidRPr="00FE4AE2" w:rsidRDefault="00B716AC" w:rsidP="00B716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export default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NoPage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9B1E82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65EE5789" w14:textId="77777777" w:rsidR="00B716AC" w:rsidRPr="00FE4AE2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lastRenderedPageBreak/>
        <w:t>App.css</w:t>
      </w:r>
    </w:p>
    <w:p w14:paraId="03A11BC8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6B3888B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list-style-type: none;</w:t>
      </w:r>
    </w:p>
    <w:p w14:paraId="408A21E0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margin: 0;</w:t>
      </w:r>
    </w:p>
    <w:p w14:paraId="0E425F00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0;</w:t>
      </w:r>
    </w:p>
    <w:p w14:paraId="23434790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overflow: hidden;</w:t>
      </w:r>
    </w:p>
    <w:p w14:paraId="671D1A81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: #04AA6D;</w:t>
      </w:r>
    </w:p>
    <w:p w14:paraId="628EB3BB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920A37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EAE6E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{</w:t>
      </w:r>
    </w:p>
    <w:p w14:paraId="5A96929E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float: left;</w:t>
      </w:r>
    </w:p>
    <w:p w14:paraId="5D839D60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border-right:1px solid #bbb;</w:t>
      </w:r>
    </w:p>
    <w:p w14:paraId="1D394DE2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6DA10E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87AA4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li a {</w:t>
      </w:r>
    </w:p>
    <w:p w14:paraId="1815B647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display: block;</w:t>
      </w:r>
    </w:p>
    <w:p w14:paraId="13FE8D53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14:paraId="2780603A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F857F5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padding: 14px 16px;</w:t>
      </w:r>
    </w:p>
    <w:p w14:paraId="0C52FF0A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text-decoration: none;</w:t>
      </w:r>
    </w:p>
    <w:p w14:paraId="670EDC7A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2D2DD8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499DA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li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a:hover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:not(.active) {</w:t>
      </w:r>
    </w:p>
    <w:p w14:paraId="02CF06A2" w14:textId="77777777" w:rsidR="00B716AC" w:rsidRPr="00FE4AE2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background-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: #111;</w:t>
      </w:r>
    </w:p>
    <w:p w14:paraId="5B3E1E6F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501E08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C9C5A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50F4D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056D8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5909C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E6EC2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A37BD8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68907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7885E" w14:textId="77777777" w:rsidR="00B716AC" w:rsidRDefault="00B716AC" w:rsidP="00B716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28142" w14:textId="77777777" w:rsidR="00B716AC" w:rsidRPr="00F34FDA" w:rsidRDefault="00B716AC" w:rsidP="00B716AC">
      <w:pPr>
        <w:pStyle w:val="Default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F34FDA">
        <w:rPr>
          <w:rFonts w:ascii="Times New Roman" w:hAnsi="Times New Roman" w:cs="Times New Roman"/>
          <w:b/>
          <w:color w:val="auto"/>
        </w:rPr>
        <w:lastRenderedPageBreak/>
        <w:t>Build single page application</w:t>
      </w:r>
      <w:r>
        <w:rPr>
          <w:rFonts w:ascii="Times New Roman" w:hAnsi="Times New Roman" w:cs="Times New Roman"/>
          <w:b/>
          <w:color w:val="auto"/>
        </w:rPr>
        <w:t xml:space="preserve"> (Add Product to Product List)</w:t>
      </w:r>
    </w:p>
    <w:p w14:paraId="3BC5B843" w14:textId="77777777" w:rsidR="00B716AC" w:rsidRPr="00FE4AE2" w:rsidRDefault="00B716AC" w:rsidP="00B716AC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App.js</w:t>
      </w:r>
    </w:p>
    <w:p w14:paraId="2B3AC2C6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} from "react";</w:t>
      </w:r>
    </w:p>
    <w:p w14:paraId="084EF701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"./App.css";</w:t>
      </w:r>
    </w:p>
    <w:p w14:paraId="5866A95E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57C6A57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[list,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[]);</w:t>
      </w:r>
    </w:p>
    <w:p w14:paraId="41087AB9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[value,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14:paraId="7D58F36E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14:paraId="587FB633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let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list;</w:t>
      </w:r>
    </w:p>
    <w:p w14:paraId="367DAA74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tempArr.push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0E00FB83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tempArr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6BD7C1F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14:paraId="3E4F9F8E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0FA8F2D1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= (index) =&gt; {</w:t>
      </w:r>
    </w:p>
    <w:p w14:paraId="5F77E270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let temp = 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list.filter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!== index);</w:t>
      </w:r>
    </w:p>
    <w:p w14:paraId="1536CA77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(temp);</w:t>
      </w:r>
    </w:p>
    <w:p w14:paraId="720200A8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51E02D88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return (</w:t>
      </w:r>
    </w:p>
    <w:p w14:paraId="203FA807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="App"&gt;</w:t>
      </w:r>
    </w:p>
    <w:p w14:paraId="451DE46B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6D0A87A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&lt;h&gt;Add Product to List&lt;/h&gt;&lt;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DDC0E5D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&lt;input type="text" value={value}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={(e)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setValue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e.target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)}/&gt;</w:t>
      </w:r>
    </w:p>
    <w:p w14:paraId="6E1FC88B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addToList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}&gt; Click to Add &lt;/button&gt;&lt;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45D76A1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    &lt;h&gt;Product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9CDB54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C96DB04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list.map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(item,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) =&gt; &lt;li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={() =&gt;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deleteItem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)}&gt;{item} &lt;/li&gt;)}</w:t>
      </w:r>
    </w:p>
    <w:p w14:paraId="025CF675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3679D5A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&lt;h&gt;Click on Product to Delete&lt;/h&gt;&lt;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90C5E09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&gt;&lt;/div&gt;</w:t>
      </w:r>
    </w:p>
    <w:p w14:paraId="6A807607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14:paraId="5D3CE6FF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}export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default App;</w:t>
      </w:r>
    </w:p>
    <w:p w14:paraId="0476B987" w14:textId="77777777" w:rsidR="00B716AC" w:rsidRPr="00FE4AE2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FE4AE2">
        <w:rPr>
          <w:rFonts w:ascii="Times New Roman" w:hAnsi="Times New Roman" w:cs="Times New Roman"/>
          <w:b/>
          <w:color w:val="auto"/>
        </w:rPr>
        <w:t>index.js</w:t>
      </w:r>
    </w:p>
    <w:p w14:paraId="59B8314E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14:paraId="0A485F32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14:paraId="1578BD2F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lastRenderedPageBreak/>
        <w:t>import './index.css';</w:t>
      </w:r>
    </w:p>
    <w:p w14:paraId="53FE7A82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App';</w:t>
      </w:r>
    </w:p>
    <w:p w14:paraId="64AE9D2C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reportWebVitals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19D099EC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14:paraId="72ADACA7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AE2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FE4AE2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BC56C2C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FD37DDF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  &lt;App/&gt;</w:t>
      </w:r>
    </w:p>
    <w:p w14:paraId="5F909C17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  &lt;/</w:t>
      </w:r>
      <w:proofErr w:type="spellStart"/>
      <w:r w:rsidRPr="00FE4AE2">
        <w:rPr>
          <w:rFonts w:ascii="Times New Roman" w:eastAsia="Times New Roman" w:hAnsi="Times New Roman" w:cs="Times New Roman"/>
          <w:sz w:val="24"/>
          <w:szCs w:val="24"/>
        </w:rPr>
        <w:t>React.StrictMode</w:t>
      </w:r>
      <w:proofErr w:type="spellEnd"/>
      <w:r w:rsidRPr="00FE4AE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9C11484" w14:textId="77777777" w:rsidR="00B716AC" w:rsidRPr="00FE4AE2" w:rsidRDefault="00B716AC" w:rsidP="00B716AC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4A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3CF6F4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0DAB0CE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0BD9139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3790F00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6413DEE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FF19F84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3814C70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25E5B72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8E720C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5E1F9A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933DA82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5526859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579DDDF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F418F0E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119B3C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2137D4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A0491B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BC51449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0D79827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07AC62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361E26F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BA9C02E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0BA541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7394993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BC88E53" w14:textId="77777777" w:rsidR="00B716AC" w:rsidRPr="00AC1129" w:rsidRDefault="00B716AC" w:rsidP="00B716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90529" w14:textId="2B49C97C" w:rsidR="00B716AC" w:rsidRDefault="00CE2D73" w:rsidP="00CE2D73">
      <w:pPr>
        <w:pStyle w:val="TableParagraph"/>
        <w:spacing w:before="129" w:line="360" w:lineRule="auto"/>
        <w:rPr>
          <w:b/>
          <w:sz w:val="24"/>
          <w:shd w:val="clear" w:color="auto" w:fill="FBFBFB"/>
        </w:rPr>
      </w:pPr>
      <w:r>
        <w:rPr>
          <w:b/>
          <w:sz w:val="24"/>
          <w:shd w:val="clear" w:color="auto" w:fill="FBFBFB"/>
        </w:rPr>
        <w:lastRenderedPageBreak/>
        <w:t xml:space="preserve">13.     </w:t>
      </w:r>
      <w:r w:rsidR="00B716AC" w:rsidRPr="0079103B">
        <w:rPr>
          <w:b/>
          <w:sz w:val="24"/>
          <w:shd w:val="clear" w:color="auto" w:fill="FBFBFB"/>
        </w:rPr>
        <w:t>Create</w:t>
      </w:r>
      <w:r w:rsidR="00B716AC" w:rsidRPr="0079103B">
        <w:rPr>
          <w:b/>
          <w:spacing w:val="5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Spring</w:t>
      </w:r>
      <w:r w:rsidR="00B716AC" w:rsidRPr="0079103B">
        <w:rPr>
          <w:b/>
          <w:spacing w:val="9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application</w:t>
      </w:r>
      <w:r w:rsidR="00B716AC" w:rsidRPr="0079103B">
        <w:rPr>
          <w:b/>
          <w:spacing w:val="3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with</w:t>
      </w:r>
      <w:r w:rsidR="00B716AC" w:rsidRPr="0079103B">
        <w:rPr>
          <w:b/>
          <w:spacing w:val="7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Spring</w:t>
      </w:r>
      <w:r w:rsidR="00B716AC" w:rsidRPr="0079103B">
        <w:rPr>
          <w:b/>
          <w:spacing w:val="1"/>
          <w:sz w:val="24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Initializer</w:t>
      </w:r>
      <w:r w:rsidR="00B716AC" w:rsidRPr="0079103B">
        <w:rPr>
          <w:b/>
          <w:spacing w:val="12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using</w:t>
      </w:r>
      <w:r w:rsidR="00B716AC" w:rsidRPr="0079103B">
        <w:rPr>
          <w:b/>
          <w:spacing w:val="13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dependencies</w:t>
      </w:r>
      <w:r w:rsidR="00B716AC" w:rsidRPr="0079103B">
        <w:rPr>
          <w:b/>
          <w:spacing w:val="15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like</w:t>
      </w:r>
      <w:r w:rsidR="00B716AC" w:rsidRPr="0079103B">
        <w:rPr>
          <w:b/>
          <w:spacing w:val="12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Spring</w:t>
      </w:r>
      <w:r w:rsidR="00B716AC" w:rsidRPr="0079103B">
        <w:rPr>
          <w:b/>
          <w:spacing w:val="-46"/>
          <w:sz w:val="24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Web,</w:t>
      </w:r>
      <w:r w:rsidR="00B716AC" w:rsidRPr="0079103B">
        <w:rPr>
          <w:b/>
          <w:spacing w:val="2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Spring</w:t>
      </w:r>
      <w:r w:rsidR="00B716AC" w:rsidRPr="0079103B">
        <w:rPr>
          <w:b/>
          <w:spacing w:val="3"/>
          <w:sz w:val="24"/>
          <w:shd w:val="clear" w:color="auto" w:fill="FBFBFB"/>
        </w:rPr>
        <w:t xml:space="preserve"> </w:t>
      </w:r>
      <w:r w:rsidR="00B716AC" w:rsidRPr="0079103B">
        <w:rPr>
          <w:b/>
          <w:sz w:val="24"/>
          <w:shd w:val="clear" w:color="auto" w:fill="FBFBFB"/>
        </w:rPr>
        <w:t>Data</w:t>
      </w:r>
      <w:r w:rsidR="00B716AC" w:rsidRPr="0079103B">
        <w:rPr>
          <w:b/>
          <w:spacing w:val="4"/>
          <w:sz w:val="24"/>
          <w:shd w:val="clear" w:color="auto" w:fill="FBFBFB"/>
        </w:rPr>
        <w:t xml:space="preserve"> </w:t>
      </w:r>
      <w:r w:rsidR="00B716AC">
        <w:rPr>
          <w:b/>
          <w:sz w:val="24"/>
          <w:shd w:val="clear" w:color="auto" w:fill="FBFBFB"/>
        </w:rPr>
        <w:t>JPA</w:t>
      </w:r>
    </w:p>
    <w:p w14:paraId="5D17A4E0" w14:textId="77777777" w:rsidR="00B716AC" w:rsidRDefault="00B716AC" w:rsidP="00B716AC">
      <w:pPr>
        <w:pStyle w:val="TableParagraph"/>
        <w:spacing w:before="129" w:line="360" w:lineRule="auto"/>
        <w:rPr>
          <w:sz w:val="24"/>
          <w:shd w:val="clear" w:color="auto" w:fill="FBFBFB"/>
        </w:rPr>
      </w:pPr>
    </w:p>
    <w:p w14:paraId="6F1CFAF1" w14:textId="77777777" w:rsidR="00B716AC" w:rsidRPr="0079103B" w:rsidRDefault="00B716AC" w:rsidP="00B716AC">
      <w:pPr>
        <w:pStyle w:val="TableParagraph"/>
        <w:spacing w:before="129" w:line="360" w:lineRule="auto"/>
        <w:rPr>
          <w:sz w:val="24"/>
        </w:rPr>
      </w:pPr>
      <w:r>
        <w:rPr>
          <w:sz w:val="24"/>
          <w:shd w:val="clear" w:color="auto" w:fill="FBFBFB"/>
        </w:rPr>
        <w:t xml:space="preserve">Step1: </w:t>
      </w:r>
      <w:proofErr w:type="spellStart"/>
      <w:r>
        <w:rPr>
          <w:sz w:val="24"/>
          <w:shd w:val="clear" w:color="auto" w:fill="FBFBFB"/>
        </w:rPr>
        <w:t>goto</w:t>
      </w:r>
      <w:proofErr w:type="spellEnd"/>
      <w:r>
        <w:rPr>
          <w:sz w:val="24"/>
          <w:shd w:val="clear" w:color="auto" w:fill="FBFBFB"/>
        </w:rPr>
        <w:t xml:space="preserve"> google and search for spring initialize. Visit </w:t>
      </w:r>
      <w:hyperlink r:id="rId10" w:history="1">
        <w:r w:rsidRPr="00421AB9">
          <w:rPr>
            <w:rStyle w:val="Hyperlink"/>
            <w:sz w:val="24"/>
            <w:shd w:val="clear" w:color="auto" w:fill="FBFBFB"/>
          </w:rPr>
          <w:t>https://start.spring.io/</w:t>
        </w:r>
      </w:hyperlink>
      <w:r>
        <w:rPr>
          <w:sz w:val="24"/>
          <w:shd w:val="clear" w:color="auto" w:fill="FBFBFB"/>
        </w:rPr>
        <w:t xml:space="preserve"> website</w:t>
      </w:r>
    </w:p>
    <w:p w14:paraId="45D3DA06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B5FF65D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Step2: Choose project, language, spring Boot version. Add project metadata and dependencies as shown below</w:t>
      </w:r>
    </w:p>
    <w:p w14:paraId="5B7B33F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E413CD" wp14:editId="0DD8483D">
            <wp:extent cx="6324600" cy="3295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64176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98A0975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Step3: click on generate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proofErr w:type="spellStart"/>
      <w:r>
        <w:rPr>
          <w:rFonts w:ascii="Times New Roman" w:hAnsi="Times New Roman" w:cs="Times New Roman"/>
          <w:color w:val="auto"/>
        </w:rPr>
        <w:t>goto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downloan</w:t>
      </w:r>
      <w:proofErr w:type="spellEnd"/>
      <w:r>
        <w:rPr>
          <w:rFonts w:ascii="Times New Roman" w:hAnsi="Times New Roman" w:cs="Times New Roman"/>
          <w:color w:val="auto"/>
        </w:rPr>
        <w:t xml:space="preserve"> and extract the zip file.</w:t>
      </w:r>
    </w:p>
    <w:p w14:paraId="1F99B32F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67BD835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Step4: Open Eclipse 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file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import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maven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existing maven project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next-</w:t>
      </w:r>
      <w:r w:rsidRPr="005F74F0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browse the extracted file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next</w:t>
      </w:r>
      <w:r w:rsidRPr="00A44F2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>finish</w:t>
      </w:r>
    </w:p>
    <w:p w14:paraId="382243B1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58BC05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Step5: Goto main Method</w:t>
      </w:r>
      <w:r w:rsidRPr="00263034">
        <w:rPr>
          <w:rFonts w:ascii="Times New Roman" w:hAnsi="Times New Roman" w:cs="Times New Roman"/>
          <w:color w:val="auto"/>
        </w:rPr>
        <w:sym w:font="Wingdings" w:char="F0E0"/>
      </w:r>
      <w:r>
        <w:rPr>
          <w:rFonts w:ascii="Times New Roman" w:hAnsi="Times New Roman" w:cs="Times New Roman"/>
          <w:color w:val="auto"/>
        </w:rPr>
        <w:t xml:space="preserve">Add </w:t>
      </w:r>
    </w:p>
    <w:p w14:paraId="2D5F41D8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System.out.println</w:t>
      </w:r>
      <w:proofErr w:type="spellEnd"/>
      <w:r>
        <w:rPr>
          <w:rFonts w:ascii="Times New Roman" w:hAnsi="Times New Roman" w:cs="Times New Roman"/>
          <w:color w:val="auto"/>
        </w:rPr>
        <w:t>(“Welcome to Spring Boot Application”);</w:t>
      </w:r>
    </w:p>
    <w:p w14:paraId="3A6DCCB1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Right Click and Run as Spring Boot App</w:t>
      </w:r>
    </w:p>
    <w:p w14:paraId="2152783F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45CC007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0868CD5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348EB00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3DBC979" w14:textId="346130C1" w:rsidR="00B716AC" w:rsidRDefault="00CE2D73" w:rsidP="00CE2D73">
      <w:pPr>
        <w:pStyle w:val="Default"/>
        <w:spacing w:line="360" w:lineRule="auto"/>
        <w:jc w:val="both"/>
        <w:rPr>
          <w:b/>
          <w:shd w:val="clear" w:color="auto" w:fill="FBFBFB"/>
        </w:rPr>
      </w:pPr>
      <w:r>
        <w:rPr>
          <w:b/>
          <w:shd w:val="clear" w:color="auto" w:fill="FBFBFB"/>
        </w:rPr>
        <w:lastRenderedPageBreak/>
        <w:t xml:space="preserve">14.       </w:t>
      </w:r>
      <w:r w:rsidR="00B716AC" w:rsidRPr="00CE5C3F">
        <w:rPr>
          <w:b/>
          <w:shd w:val="clear" w:color="auto" w:fill="FBFBFB"/>
        </w:rPr>
        <w:t>Create</w:t>
      </w:r>
      <w:r w:rsidR="00B716AC" w:rsidRPr="00CE5C3F">
        <w:rPr>
          <w:b/>
          <w:spacing w:val="10"/>
          <w:shd w:val="clear" w:color="auto" w:fill="FBFBFB"/>
        </w:rPr>
        <w:t xml:space="preserve"> </w:t>
      </w:r>
      <w:r w:rsidR="00B716AC" w:rsidRPr="00CE5C3F">
        <w:rPr>
          <w:b/>
          <w:shd w:val="clear" w:color="auto" w:fill="FBFBFB"/>
        </w:rPr>
        <w:t>REST</w:t>
      </w:r>
      <w:r w:rsidR="00B716AC" w:rsidRPr="00CE5C3F">
        <w:rPr>
          <w:b/>
          <w:spacing w:val="11"/>
          <w:shd w:val="clear" w:color="auto" w:fill="FBFBFB"/>
        </w:rPr>
        <w:t xml:space="preserve"> </w:t>
      </w:r>
      <w:r w:rsidR="00B716AC" w:rsidRPr="00CE5C3F">
        <w:rPr>
          <w:b/>
          <w:shd w:val="clear" w:color="auto" w:fill="FBFBFB"/>
        </w:rPr>
        <w:t>controller</w:t>
      </w:r>
      <w:r w:rsidR="00B716AC" w:rsidRPr="00CE5C3F">
        <w:rPr>
          <w:b/>
          <w:spacing w:val="12"/>
          <w:shd w:val="clear" w:color="auto" w:fill="FBFBFB"/>
        </w:rPr>
        <w:t xml:space="preserve"> </w:t>
      </w:r>
      <w:r w:rsidR="00B716AC" w:rsidRPr="00CE5C3F">
        <w:rPr>
          <w:b/>
          <w:shd w:val="clear" w:color="auto" w:fill="FBFBFB"/>
        </w:rPr>
        <w:t>for</w:t>
      </w:r>
      <w:r w:rsidR="00B716AC" w:rsidRPr="00CE5C3F">
        <w:rPr>
          <w:b/>
          <w:spacing w:val="13"/>
          <w:shd w:val="clear" w:color="auto" w:fill="FBFBFB"/>
        </w:rPr>
        <w:t xml:space="preserve"> </w:t>
      </w:r>
      <w:r w:rsidR="00B716AC" w:rsidRPr="00CE5C3F">
        <w:rPr>
          <w:b/>
          <w:shd w:val="clear" w:color="auto" w:fill="FBFBFB"/>
        </w:rPr>
        <w:t>CRUD</w:t>
      </w:r>
      <w:r w:rsidR="00B716AC" w:rsidRPr="00CE5C3F">
        <w:rPr>
          <w:b/>
          <w:spacing w:val="10"/>
          <w:shd w:val="clear" w:color="auto" w:fill="FBFBFB"/>
        </w:rPr>
        <w:t xml:space="preserve"> </w:t>
      </w:r>
      <w:r w:rsidR="00B716AC" w:rsidRPr="00CE5C3F">
        <w:rPr>
          <w:b/>
          <w:shd w:val="clear" w:color="auto" w:fill="FBFBFB"/>
        </w:rPr>
        <w:t>operations</w:t>
      </w:r>
    </w:p>
    <w:p w14:paraId="51CD16D3" w14:textId="77777777" w:rsidR="00B716AC" w:rsidRPr="00E94AB9" w:rsidRDefault="00B716AC" w:rsidP="00B716AC">
      <w:pPr>
        <w:pStyle w:val="NormalWeb"/>
        <w:shd w:val="clear" w:color="auto" w:fill="FFFFFF"/>
        <w:spacing w:line="360" w:lineRule="auto"/>
        <w:jc w:val="both"/>
      </w:pPr>
      <w:r w:rsidRPr="00B26715">
        <w:rPr>
          <w:rStyle w:val="Strong"/>
          <w:color w:val="333333"/>
        </w:rPr>
        <w:t>Step 1:</w:t>
      </w:r>
      <w:r w:rsidRPr="00B26715">
        <w:rPr>
          <w:color w:val="333333"/>
        </w:rPr>
        <w:t> </w:t>
      </w:r>
      <w:r>
        <w:rPr>
          <w:color w:val="333333"/>
        </w:rPr>
        <w:t>Go to Eclipse</w:t>
      </w:r>
      <w:r w:rsidRPr="00E94AB9">
        <w:rPr>
          <w:color w:val="333333"/>
        </w:rPr>
        <w:sym w:font="Wingdings" w:char="F0E0"/>
      </w:r>
      <w:r>
        <w:t>Help</w:t>
      </w:r>
      <w:r>
        <w:sym w:font="Wingdings" w:char="F0E0"/>
      </w:r>
      <w:r>
        <w:t>Eclipse Marketplace</w:t>
      </w:r>
      <w:r>
        <w:sym w:font="Wingdings" w:char="F0E0"/>
      </w:r>
      <w:r>
        <w:t>Find/Search for STS4(Spring Tool Suite4) and Install</w:t>
      </w:r>
    </w:p>
    <w:p w14:paraId="43F17DD6" w14:textId="77777777" w:rsidR="00B716AC" w:rsidRDefault="00B716AC" w:rsidP="00B716AC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 2</w:t>
      </w:r>
      <w:r w:rsidRPr="00B26715">
        <w:rPr>
          <w:rStyle w:val="Strong"/>
          <w:color w:val="333333"/>
        </w:rPr>
        <w:t>:</w:t>
      </w:r>
      <w:r w:rsidRPr="00B26715">
        <w:rPr>
          <w:color w:val="333333"/>
        </w:rPr>
        <w:t> Click on </w:t>
      </w:r>
      <w:r>
        <w:rPr>
          <w:rStyle w:val="Strong"/>
          <w:color w:val="333333"/>
        </w:rPr>
        <w:t xml:space="preserve">File </w:t>
      </w:r>
      <w:r w:rsidRPr="00B26715">
        <w:rPr>
          <w:rStyle w:val="Strong"/>
          <w:color w:val="333333"/>
        </w:rPr>
        <w:t>-&gt; New -&gt;</w:t>
      </w:r>
      <w:r>
        <w:rPr>
          <w:rStyle w:val="Strong"/>
          <w:color w:val="333333"/>
        </w:rPr>
        <w:t>Project-&gt;</w:t>
      </w:r>
      <w:r w:rsidRPr="00B26715">
        <w:rPr>
          <w:rStyle w:val="Strong"/>
          <w:color w:val="333333"/>
        </w:rPr>
        <w:t xml:space="preserve"> Spring Starter Project </w:t>
      </w:r>
    </w:p>
    <w:p w14:paraId="227544C6" w14:textId="77777777" w:rsidR="00B716AC" w:rsidRDefault="00B716AC" w:rsidP="00B716AC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Name: </w:t>
      </w:r>
      <w:proofErr w:type="spellStart"/>
      <w:r>
        <w:rPr>
          <w:rStyle w:val="Strong"/>
          <w:color w:val="333333"/>
        </w:rPr>
        <w:t>Springboot</w:t>
      </w:r>
      <w:proofErr w:type="spellEnd"/>
      <w:r>
        <w:rPr>
          <w:rStyle w:val="Strong"/>
          <w:color w:val="333333"/>
        </w:rPr>
        <w:t>-first-app</w:t>
      </w:r>
    </w:p>
    <w:p w14:paraId="07DC2518" w14:textId="77777777" w:rsidR="00B716AC" w:rsidRDefault="00B716AC" w:rsidP="00B716AC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Dependencies: Spring Web, Spring Data JPA, MySQL Driver</w:t>
      </w:r>
    </w:p>
    <w:p w14:paraId="2387AFEF" w14:textId="77777777" w:rsidR="00B716AC" w:rsidRDefault="00B716AC" w:rsidP="00B716AC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Step3: Create 3 Packages with the following names entity, controller and repository</w:t>
      </w:r>
    </w:p>
    <w:p w14:paraId="27752FBA" w14:textId="77777777" w:rsidR="00B716AC" w:rsidRDefault="00B716AC" w:rsidP="00B716AC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Step4: Create User.java class under entity package, Usercontroller.java under controller package and </w:t>
      </w:r>
      <w:r w:rsidRPr="00076072">
        <w:rPr>
          <w:color w:val="000000"/>
          <w:shd w:val="clear" w:color="auto" w:fill="D4D4D4"/>
        </w:rPr>
        <w:t>UserRepository.java</w:t>
      </w:r>
      <w:r>
        <w:rPr>
          <w:rStyle w:val="Strong"/>
          <w:color w:val="333333"/>
        </w:rPr>
        <w:t xml:space="preserve"> interface under repository package</w:t>
      </w:r>
    </w:p>
    <w:p w14:paraId="55B4CC7C" w14:textId="77777777" w:rsidR="00B716AC" w:rsidRDefault="00B716AC" w:rsidP="00B716AC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>Step4: Write the following Code</w:t>
      </w:r>
    </w:p>
    <w:p w14:paraId="141589B1" w14:textId="77777777" w:rsidR="00B716AC" w:rsidRPr="0050667C" w:rsidRDefault="00B716AC" w:rsidP="00B716AC">
      <w:pPr>
        <w:pStyle w:val="NormalWeb"/>
        <w:shd w:val="clear" w:color="auto" w:fill="FFFFFF"/>
        <w:spacing w:line="360" w:lineRule="auto"/>
        <w:jc w:val="both"/>
        <w:rPr>
          <w:rStyle w:val="Strong"/>
          <w:color w:val="333333"/>
        </w:rPr>
      </w:pPr>
      <w:r w:rsidRPr="0050667C">
        <w:rPr>
          <w:rStyle w:val="Strong"/>
          <w:color w:val="333333"/>
        </w:rPr>
        <w:t>User.java</w:t>
      </w:r>
    </w:p>
    <w:p w14:paraId="194FFA35" w14:textId="77777777" w:rsidR="00B716AC" w:rsidRPr="0050667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 xml:space="preserve">package </w:t>
      </w:r>
      <w:proofErr w:type="spellStart"/>
      <w:r w:rsidRPr="0050667C">
        <w:rPr>
          <w:rStyle w:val="Strong"/>
          <w:color w:val="333333"/>
        </w:rPr>
        <w:t>com.</w:t>
      </w:r>
      <w:proofErr w:type="gramStart"/>
      <w:r w:rsidRPr="0050667C">
        <w:rPr>
          <w:rStyle w:val="Strong"/>
          <w:color w:val="333333"/>
        </w:rPr>
        <w:t>example.demo</w:t>
      </w:r>
      <w:proofErr w:type="gramEnd"/>
      <w:r w:rsidRPr="0050667C">
        <w:rPr>
          <w:rStyle w:val="Strong"/>
          <w:color w:val="333333"/>
        </w:rPr>
        <w:t>.entity</w:t>
      </w:r>
      <w:proofErr w:type="spellEnd"/>
      <w:r w:rsidRPr="0050667C">
        <w:rPr>
          <w:rStyle w:val="Strong"/>
          <w:color w:val="333333"/>
        </w:rPr>
        <w:t>;</w:t>
      </w:r>
    </w:p>
    <w:p w14:paraId="2C3E91DB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776E46C9" w14:textId="77777777" w:rsidR="00B716AC" w:rsidRPr="0050667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@Entity</w:t>
      </w:r>
    </w:p>
    <w:p w14:paraId="5C9E911E" w14:textId="77777777" w:rsidR="00B716AC" w:rsidRPr="0050667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@Table(name="user")</w:t>
      </w:r>
    </w:p>
    <w:p w14:paraId="4A320EBB" w14:textId="77777777" w:rsidR="00B716AC" w:rsidRPr="0050667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public class User {</w:t>
      </w:r>
    </w:p>
    <w:p w14:paraId="7D6BE5CF" w14:textId="77777777" w:rsidR="00B716AC" w:rsidRPr="0050667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>@Id</w:t>
      </w:r>
    </w:p>
    <w:p w14:paraId="2F5C3A26" w14:textId="77777777" w:rsidR="00B716AC" w:rsidRPr="0050667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>@</w:t>
      </w:r>
      <w:proofErr w:type="gramStart"/>
      <w:r w:rsidRPr="0050667C">
        <w:rPr>
          <w:rStyle w:val="Strong"/>
          <w:color w:val="333333"/>
        </w:rPr>
        <w:t>GeneratedValue(</w:t>
      </w:r>
      <w:proofErr w:type="gramEnd"/>
      <w:r w:rsidRPr="0050667C">
        <w:rPr>
          <w:rStyle w:val="Strong"/>
          <w:color w:val="333333"/>
        </w:rPr>
        <w:t>strategy=GenerationType.AUTO)</w:t>
      </w:r>
    </w:p>
    <w:p w14:paraId="002F98B4" w14:textId="77777777" w:rsidR="00B716AC" w:rsidRPr="0050667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 xml:space="preserve">private </w:t>
      </w:r>
      <w:proofErr w:type="gramStart"/>
      <w:r w:rsidRPr="0050667C">
        <w:rPr>
          <w:rStyle w:val="Strong"/>
          <w:color w:val="333333"/>
        </w:rPr>
        <w:t>Long</w:t>
      </w:r>
      <w:proofErr w:type="gramEnd"/>
      <w:r w:rsidRPr="0050667C">
        <w:rPr>
          <w:rStyle w:val="Strong"/>
          <w:color w:val="333333"/>
        </w:rPr>
        <w:t xml:space="preserve"> id;</w:t>
      </w:r>
    </w:p>
    <w:p w14:paraId="3D01DD26" w14:textId="77777777" w:rsidR="00B716AC" w:rsidRPr="0050667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 xml:space="preserve">private String </w:t>
      </w:r>
      <w:proofErr w:type="spellStart"/>
      <w:r w:rsidRPr="0050667C">
        <w:rPr>
          <w:rStyle w:val="Strong"/>
          <w:color w:val="333333"/>
        </w:rPr>
        <w:t>firstname</w:t>
      </w:r>
      <w:proofErr w:type="spellEnd"/>
      <w:r w:rsidRPr="0050667C">
        <w:rPr>
          <w:rStyle w:val="Strong"/>
          <w:color w:val="333333"/>
        </w:rPr>
        <w:t>;</w:t>
      </w:r>
    </w:p>
    <w:p w14:paraId="0B8DD7A5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ab/>
        <w:t xml:space="preserve">private String </w:t>
      </w:r>
      <w:proofErr w:type="spellStart"/>
      <w:r w:rsidRPr="0050667C">
        <w:rPr>
          <w:rStyle w:val="Strong"/>
          <w:color w:val="333333"/>
        </w:rPr>
        <w:t>lasttname</w:t>
      </w:r>
      <w:proofErr w:type="spellEnd"/>
      <w:r w:rsidRPr="0050667C">
        <w:rPr>
          <w:rStyle w:val="Strong"/>
          <w:color w:val="333333"/>
        </w:rPr>
        <w:t>;</w:t>
      </w:r>
    </w:p>
    <w:p w14:paraId="5B9698D3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Getter &amp; Setter</w:t>
      </w:r>
    </w:p>
    <w:p w14:paraId="3B71C639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//Add Default and parameter constructor</w:t>
      </w:r>
    </w:p>
    <w:p w14:paraId="16CE3DF2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>
        <w:rPr>
          <w:rStyle w:val="Strong"/>
          <w:color w:val="333333"/>
        </w:rPr>
        <w:t xml:space="preserve">Note: Right click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source </w:t>
      </w:r>
      <w:r w:rsidRPr="00B412D5">
        <w:rPr>
          <w:rStyle w:val="Strong"/>
          <w:color w:val="333333"/>
        </w:rPr>
        <w:sym w:font="Wingdings" w:char="F0E0"/>
      </w:r>
      <w:r>
        <w:rPr>
          <w:rStyle w:val="Strong"/>
          <w:color w:val="333333"/>
        </w:rPr>
        <w:t xml:space="preserve"> select getter&amp; setter</w:t>
      </w:r>
    </w:p>
    <w:p w14:paraId="012B1A1A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b w:val="0"/>
          <w:color w:val="333333"/>
        </w:rPr>
      </w:pPr>
      <w:r w:rsidRPr="0050667C">
        <w:rPr>
          <w:rStyle w:val="Strong"/>
          <w:color w:val="333333"/>
        </w:rPr>
        <w:t>}</w:t>
      </w:r>
    </w:p>
    <w:p w14:paraId="6D94F8DC" w14:textId="77777777" w:rsidR="00B716AC" w:rsidRPr="00DF701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F7012">
        <w:rPr>
          <w:rStyle w:val="Strong"/>
          <w:color w:val="333333"/>
        </w:rPr>
        <w:t>UserRepository.java</w:t>
      </w:r>
    </w:p>
    <w:p w14:paraId="071C1094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5AB4B822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646464"/>
          <w:sz w:val="24"/>
          <w:szCs w:val="24"/>
        </w:rPr>
      </w:pPr>
    </w:p>
    <w:p w14:paraId="6208DD4C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>Repository</w:t>
      </w:r>
    </w:p>
    <w:p w14:paraId="091E8A80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DF70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JpaRepository</w:t>
      </w:r>
      <w:proofErr w:type="spellEnd"/>
      <w:r w:rsidRPr="00DF701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DF7012">
        <w:rPr>
          <w:rFonts w:ascii="Times New Roman" w:hAnsi="Times New Roman" w:cs="Times New Roman"/>
          <w:color w:val="000000"/>
          <w:sz w:val="24"/>
          <w:szCs w:val="24"/>
        </w:rPr>
        <w:t>User,Long</w:t>
      </w:r>
      <w:proofErr w:type="spellEnd"/>
      <w:proofErr w:type="gramEnd"/>
      <w:r w:rsidRPr="00DF7012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B3F476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9B65A43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3B19EDF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</w:p>
    <w:p w14:paraId="1028A562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  <w:color w:val="333333"/>
        </w:rPr>
      </w:pPr>
      <w:r w:rsidRPr="00DA08D1">
        <w:rPr>
          <w:rStyle w:val="Strong"/>
          <w:color w:val="333333"/>
        </w:rPr>
        <w:t>Usercontroller.java</w:t>
      </w:r>
    </w:p>
    <w:p w14:paraId="025D6850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F7012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;</w:t>
      </w:r>
    </w:p>
    <w:p w14:paraId="54777205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055E0310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A82DBF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@RestController</w:t>
      </w:r>
    </w:p>
    <w:p w14:paraId="08EF9CF5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@RequestMapping("/users")</w:t>
      </w:r>
    </w:p>
    <w:p w14:paraId="6B6508B1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0B6D26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@Autowired</w:t>
      </w:r>
    </w:p>
    <w:p w14:paraId="376702ED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;</w:t>
      </w:r>
    </w:p>
    <w:p w14:paraId="05E819D0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3300A1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@GetMapping</w:t>
      </w:r>
    </w:p>
    <w:p w14:paraId="23ABDF94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List&lt;User&gt; </w:t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getAllUser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14:paraId="13AD085C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14:paraId="702671DC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.userRepository.findAll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14:paraId="0DEAE6DB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07A722A0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7F70B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@GetMapping("/{id}")</w:t>
      </w:r>
    </w:p>
    <w:p w14:paraId="2AFD2D33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getUserById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(@PathVariable(value="id")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 {</w:t>
      </w:r>
    </w:p>
    <w:p w14:paraId="4DBBCCF3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14:paraId="38B274CC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31378CE1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245441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C10425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C90B09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@PostMapping</w:t>
      </w:r>
    </w:p>
    <w:p w14:paraId="59B91B08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@RequestBody User user)</w:t>
      </w:r>
    </w:p>
    <w:p w14:paraId="2D4ED5AD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14:paraId="44682A89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(user);</w:t>
      </w:r>
    </w:p>
    <w:p w14:paraId="6B3497B1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5BAC5DE8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lastRenderedPageBreak/>
        <w:t>@PutMapping("/{id}")</w:t>
      </w:r>
    </w:p>
    <w:p w14:paraId="7E9B69D0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@RequestBody User user,@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14:paraId="2B375D48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14:paraId="06024B6E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14:paraId="21147E40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ex.setFirstname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user.getFirstname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());</w:t>
      </w:r>
    </w:p>
    <w:p w14:paraId="2A3C1513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sz w:val="24"/>
          <w:szCs w:val="24"/>
        </w:rPr>
        <w:t>ex.setLasttname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user.getLasttname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());</w:t>
      </w:r>
    </w:p>
    <w:p w14:paraId="5E0139BD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.userRepository.save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(ex);</w:t>
      </w:r>
    </w:p>
    <w:p w14:paraId="7010FE92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57030AFE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@DeleteMapping("/{id}")</w:t>
      </w:r>
    </w:p>
    <w:p w14:paraId="2AC9981A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&lt;User&gt;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 xml:space="preserve">(@PathVariable("id") </w:t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</w:t>
      </w:r>
    </w:p>
    <w:p w14:paraId="12DCF185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{</w:t>
      </w:r>
    </w:p>
    <w:p w14:paraId="412A2726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  <w:t>User ex=</w:t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.userRepository.findById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();</w:t>
      </w:r>
    </w:p>
    <w:p w14:paraId="092CC09D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7012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DF7012">
        <w:rPr>
          <w:rFonts w:ascii="Times New Roman" w:hAnsi="Times New Roman" w:cs="Times New Roman"/>
          <w:sz w:val="24"/>
          <w:szCs w:val="24"/>
        </w:rPr>
        <w:t>.userRepository.delete</w:t>
      </w:r>
      <w:proofErr w:type="spellEnd"/>
      <w:proofErr w:type="gramEnd"/>
      <w:r w:rsidRPr="00DF7012">
        <w:rPr>
          <w:rFonts w:ascii="Times New Roman" w:hAnsi="Times New Roman" w:cs="Times New Roman"/>
          <w:sz w:val="24"/>
          <w:szCs w:val="24"/>
        </w:rPr>
        <w:t>(ex);</w:t>
      </w:r>
    </w:p>
    <w:p w14:paraId="14E5F86A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ab/>
      </w:r>
      <w:r w:rsidRPr="00DF7012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F7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012">
        <w:rPr>
          <w:rFonts w:ascii="Times New Roman" w:hAnsi="Times New Roman" w:cs="Times New Roman"/>
          <w:sz w:val="24"/>
          <w:szCs w:val="24"/>
        </w:rPr>
        <w:t>ResponseEntity.</w:t>
      </w:r>
      <w:r w:rsidRPr="00DF7012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DF70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F7012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DF7012">
        <w:rPr>
          <w:rFonts w:ascii="Times New Roman" w:hAnsi="Times New Roman" w:cs="Times New Roman"/>
          <w:sz w:val="24"/>
          <w:szCs w:val="24"/>
        </w:rPr>
        <w:t>();</w:t>
      </w:r>
      <w:r w:rsidRPr="00DF7012">
        <w:rPr>
          <w:rFonts w:ascii="Times New Roman" w:hAnsi="Times New Roman" w:cs="Times New Roman"/>
          <w:sz w:val="24"/>
          <w:szCs w:val="24"/>
        </w:rPr>
        <w:tab/>
      </w:r>
    </w:p>
    <w:p w14:paraId="5577C8E2" w14:textId="77777777" w:rsidR="00B716AC" w:rsidRPr="00DF7012" w:rsidRDefault="00B716AC" w:rsidP="00B716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7012">
        <w:rPr>
          <w:rFonts w:ascii="Times New Roman" w:hAnsi="Times New Roman" w:cs="Times New Roman"/>
          <w:sz w:val="24"/>
          <w:szCs w:val="24"/>
        </w:rPr>
        <w:t>}</w:t>
      </w:r>
    </w:p>
    <w:p w14:paraId="6F625FCA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F7012">
        <w:t>}</w:t>
      </w:r>
    </w:p>
    <w:p w14:paraId="2C01B27C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5828FA50" w14:textId="77777777" w:rsidR="00B716AC" w:rsidRPr="00D51997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spellStart"/>
      <w:r w:rsidRPr="00D51997">
        <w:rPr>
          <w:b/>
        </w:rPr>
        <w:t>Application.property</w:t>
      </w:r>
      <w:proofErr w:type="spellEnd"/>
    </w:p>
    <w:p w14:paraId="3717C2E7" w14:textId="77777777" w:rsidR="00B716AC" w:rsidRPr="00D27AB5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spring.datasource.url=</w:t>
      </w:r>
      <w:proofErr w:type="spellStart"/>
      <w:proofErr w:type="gramStart"/>
      <w:r w:rsidRPr="00D27AB5">
        <w:rPr>
          <w:rFonts w:ascii="Times New Roman" w:hAnsi="Times New Roman" w:cs="Times New Roman"/>
          <w:color w:val="2AA198"/>
          <w:sz w:val="24"/>
          <w:szCs w:val="24"/>
        </w:rPr>
        <w:t>jdbc:mysql</w:t>
      </w:r>
      <w:proofErr w:type="spellEnd"/>
      <w:r w:rsidRPr="00D27AB5">
        <w:rPr>
          <w:rFonts w:ascii="Times New Roman" w:hAnsi="Times New Roman" w:cs="Times New Roman"/>
          <w:color w:val="2AA198"/>
          <w:sz w:val="24"/>
          <w:szCs w:val="24"/>
        </w:rPr>
        <w:t>://localhost:3306/emp</w:t>
      </w:r>
      <w:proofErr w:type="gramEnd"/>
    </w:p>
    <w:p w14:paraId="259CEAB7" w14:textId="77777777" w:rsidR="00B716AC" w:rsidRPr="00D27AB5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</w:t>
      </w:r>
      <w:proofErr w:type="gramEnd"/>
      <w:r w:rsidRPr="00D27AB5">
        <w:rPr>
          <w:rFonts w:ascii="Times New Roman" w:hAnsi="Times New Roman" w:cs="Times New Roman"/>
          <w:color w:val="000000"/>
          <w:sz w:val="24"/>
          <w:szCs w:val="24"/>
        </w:rPr>
        <w:t>.username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14:paraId="0FE53D4F" w14:textId="77777777" w:rsidR="00B716AC" w:rsidRPr="00D27AB5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spring.datasource</w:t>
      </w:r>
      <w:proofErr w:type="gramEnd"/>
      <w:r w:rsidRPr="00D27AB5">
        <w:rPr>
          <w:rFonts w:ascii="Times New Roman" w:hAnsi="Times New Roman" w:cs="Times New Roman"/>
          <w:color w:val="000000"/>
          <w:sz w:val="24"/>
          <w:szCs w:val="24"/>
        </w:rPr>
        <w:t>.password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root</w:t>
      </w:r>
    </w:p>
    <w:p w14:paraId="686DB678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  <w:proofErr w:type="spellStart"/>
      <w:r w:rsidRPr="00D27AB5">
        <w:rPr>
          <w:rFonts w:ascii="Times New Roman" w:hAnsi="Times New Roman" w:cs="Times New Roman"/>
          <w:color w:val="000000"/>
          <w:sz w:val="24"/>
          <w:szCs w:val="24"/>
        </w:rPr>
        <w:t>spring.jpa.hibernate.ddl</w:t>
      </w:r>
      <w:proofErr w:type="spellEnd"/>
      <w:r w:rsidRPr="00D27AB5">
        <w:rPr>
          <w:rFonts w:ascii="Times New Roman" w:hAnsi="Times New Roman" w:cs="Times New Roman"/>
          <w:color w:val="000000"/>
          <w:sz w:val="24"/>
          <w:szCs w:val="24"/>
        </w:rPr>
        <w:t xml:space="preserve">-auto = </w:t>
      </w:r>
      <w:r w:rsidRPr="00D27AB5">
        <w:rPr>
          <w:rFonts w:ascii="Times New Roman" w:hAnsi="Times New Roman" w:cs="Times New Roman"/>
          <w:color w:val="2AA198"/>
          <w:sz w:val="24"/>
          <w:szCs w:val="24"/>
        </w:rPr>
        <w:t>update</w:t>
      </w:r>
    </w:p>
    <w:p w14:paraId="53FE1154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54EBA765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11F08E45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01CE0259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5286BE7C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26DF8712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022887C3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07C4BC85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699CBD03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11957E3A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6F81AC66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2AA198"/>
          <w:sz w:val="24"/>
          <w:szCs w:val="24"/>
        </w:rPr>
      </w:pPr>
    </w:p>
    <w:p w14:paraId="5CBFB5AC" w14:textId="7E040C7A" w:rsidR="00B716AC" w:rsidRDefault="00CE2D73" w:rsidP="00C34344">
      <w:pPr>
        <w:pStyle w:val="NormalWeb"/>
        <w:numPr>
          <w:ilvl w:val="0"/>
          <w:numId w:val="39"/>
        </w:numPr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>
        <w:rPr>
          <w:b/>
          <w:shd w:val="clear" w:color="auto" w:fill="FBFBFB"/>
        </w:rPr>
        <w:lastRenderedPageBreak/>
        <w:t xml:space="preserve">   </w:t>
      </w:r>
      <w:r w:rsidR="00B716AC" w:rsidRPr="00CC46AA">
        <w:rPr>
          <w:b/>
          <w:shd w:val="clear" w:color="auto" w:fill="FBFBFB"/>
        </w:rPr>
        <w:t>Test</w:t>
      </w:r>
      <w:r w:rsidR="00B716AC" w:rsidRPr="00CC46AA">
        <w:rPr>
          <w:b/>
          <w:spacing w:val="6"/>
          <w:shd w:val="clear" w:color="auto" w:fill="FBFBFB"/>
        </w:rPr>
        <w:t xml:space="preserve"> </w:t>
      </w:r>
      <w:r w:rsidR="00B716AC" w:rsidRPr="00CC46AA">
        <w:rPr>
          <w:b/>
          <w:shd w:val="clear" w:color="auto" w:fill="FBFBFB"/>
        </w:rPr>
        <w:t>created</w:t>
      </w:r>
      <w:r w:rsidR="00B716AC" w:rsidRPr="00CC46AA">
        <w:rPr>
          <w:b/>
          <w:spacing w:val="7"/>
          <w:shd w:val="clear" w:color="auto" w:fill="FBFBFB"/>
        </w:rPr>
        <w:t xml:space="preserve"> </w:t>
      </w:r>
      <w:r w:rsidR="00B716AC" w:rsidRPr="00CC46AA">
        <w:rPr>
          <w:b/>
          <w:shd w:val="clear" w:color="auto" w:fill="FBFBFB"/>
        </w:rPr>
        <w:t>APIs</w:t>
      </w:r>
      <w:r w:rsidR="00B716AC" w:rsidRPr="00CC46AA">
        <w:rPr>
          <w:b/>
          <w:spacing w:val="9"/>
          <w:shd w:val="clear" w:color="auto" w:fill="FBFBFB"/>
        </w:rPr>
        <w:t xml:space="preserve"> </w:t>
      </w:r>
      <w:r w:rsidR="00B716AC" w:rsidRPr="00CC46AA">
        <w:rPr>
          <w:b/>
          <w:shd w:val="clear" w:color="auto" w:fill="FBFBFB"/>
        </w:rPr>
        <w:t>with</w:t>
      </w:r>
      <w:r w:rsidR="00B716AC" w:rsidRPr="00CC46AA">
        <w:rPr>
          <w:b/>
          <w:spacing w:val="9"/>
          <w:shd w:val="clear" w:color="auto" w:fill="FBFBFB"/>
        </w:rPr>
        <w:t xml:space="preserve"> </w:t>
      </w:r>
      <w:r w:rsidR="00B716AC" w:rsidRPr="00CC46AA">
        <w:rPr>
          <w:b/>
          <w:shd w:val="clear" w:color="auto" w:fill="FBFBFB"/>
        </w:rPr>
        <w:t>the</w:t>
      </w:r>
      <w:r w:rsidR="00B716AC" w:rsidRPr="00CC46AA">
        <w:rPr>
          <w:b/>
          <w:spacing w:val="8"/>
          <w:shd w:val="clear" w:color="auto" w:fill="FBFBFB"/>
        </w:rPr>
        <w:t xml:space="preserve"> </w:t>
      </w:r>
      <w:r w:rsidR="00B716AC" w:rsidRPr="00CC46AA">
        <w:rPr>
          <w:b/>
          <w:shd w:val="clear" w:color="auto" w:fill="FBFBFB"/>
        </w:rPr>
        <w:t>help</w:t>
      </w:r>
      <w:r w:rsidR="00B716AC" w:rsidRPr="00CC46AA">
        <w:rPr>
          <w:b/>
          <w:spacing w:val="7"/>
          <w:shd w:val="clear" w:color="auto" w:fill="FBFBFB"/>
        </w:rPr>
        <w:t xml:space="preserve"> </w:t>
      </w:r>
      <w:r w:rsidR="00B716AC" w:rsidRPr="00CC46AA">
        <w:rPr>
          <w:b/>
          <w:shd w:val="clear" w:color="auto" w:fill="FBFBFB"/>
        </w:rPr>
        <w:t>of</w:t>
      </w:r>
      <w:r w:rsidR="00B716AC" w:rsidRPr="00CC46AA">
        <w:rPr>
          <w:b/>
          <w:spacing w:val="9"/>
          <w:shd w:val="clear" w:color="auto" w:fill="FBFBFB"/>
        </w:rPr>
        <w:t xml:space="preserve"> </w:t>
      </w:r>
      <w:r w:rsidR="00B716AC" w:rsidRPr="00CC46AA">
        <w:rPr>
          <w:b/>
          <w:shd w:val="clear" w:color="auto" w:fill="FBFBFB"/>
        </w:rPr>
        <w:t>Postman</w:t>
      </w:r>
    </w:p>
    <w:p w14:paraId="41A961A0" w14:textId="77777777" w:rsidR="00B716AC" w:rsidRDefault="00B716AC" w:rsidP="00B716AC">
      <w:pPr>
        <w:pStyle w:val="NormalWeb"/>
        <w:shd w:val="clear" w:color="auto" w:fill="FFFFFF"/>
        <w:spacing w:line="360" w:lineRule="auto"/>
        <w:jc w:val="both"/>
        <w:rPr>
          <w:b/>
          <w:shd w:val="clear" w:color="auto" w:fill="FBFBFB"/>
        </w:rPr>
      </w:pPr>
      <w:r>
        <w:rPr>
          <w:b/>
          <w:shd w:val="clear" w:color="auto" w:fill="FBFBFB"/>
        </w:rPr>
        <w:t>Note: Create crud operation to Test with Postman</w:t>
      </w:r>
    </w:p>
    <w:p w14:paraId="1A12FE4F" w14:textId="77777777" w:rsidR="00B716AC" w:rsidRPr="00F34FDA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Step1:</w:t>
      </w:r>
      <w:r w:rsidRPr="00F34FDA">
        <w:rPr>
          <w:shd w:val="clear" w:color="auto" w:fill="FBFBFB"/>
        </w:rPr>
        <w:t xml:space="preserve"> Download &amp; Install postman from official website </w:t>
      </w:r>
    </w:p>
    <w:p w14:paraId="65B2E59A" w14:textId="77777777" w:rsidR="00B716AC" w:rsidRPr="00F34FDA" w:rsidRDefault="00000000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hyperlink r:id="rId12" w:history="1">
        <w:r w:rsidR="00B716AC" w:rsidRPr="00F34FDA">
          <w:rPr>
            <w:rStyle w:val="Hyperlink"/>
            <w:rFonts w:eastAsiaTheme="majorEastAsia"/>
            <w:shd w:val="clear" w:color="auto" w:fill="FBFBFB"/>
          </w:rPr>
          <w:t>https://www.postman.com/downloads/</w:t>
        </w:r>
      </w:hyperlink>
    </w:p>
    <w:p w14:paraId="1B1F3B09" w14:textId="77777777" w:rsidR="00B716AC" w:rsidRPr="00F34FDA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Step2:</w:t>
      </w:r>
      <w:r w:rsidRPr="00F34FDA">
        <w:rPr>
          <w:shd w:val="clear" w:color="auto" w:fill="FBFBFB"/>
        </w:rPr>
        <w:t xml:space="preserve"> Click on Collection and Create Collection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Add Request</w:t>
      </w:r>
    </w:p>
    <w:p w14:paraId="182885F0" w14:textId="77777777" w:rsidR="00B716AC" w:rsidRPr="00F34FDA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Step3:</w:t>
      </w:r>
      <w:r w:rsidRPr="00F34FDA">
        <w:rPr>
          <w:shd w:val="clear" w:color="auto" w:fill="FBFBFB"/>
        </w:rPr>
        <w:t xml:space="preserve"> Demonstrate Get, Post, Put, Delete methods</w:t>
      </w:r>
    </w:p>
    <w:p w14:paraId="65A70E78" w14:textId="77777777" w:rsidR="00B716AC" w:rsidRPr="00F34FDA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Get:</w:t>
      </w:r>
      <w:r w:rsidRPr="00F34FDA">
        <w:rPr>
          <w:shd w:val="clear" w:color="auto" w:fill="FBFBFB"/>
        </w:rPr>
        <w:t xml:space="preserve"> Select Get method from dropdown 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Send</w:t>
      </w:r>
    </w:p>
    <w:p w14:paraId="54E2F9F8" w14:textId="77777777" w:rsidR="00B716AC" w:rsidRPr="00F34FDA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Post:</w:t>
      </w:r>
      <w:r w:rsidRPr="00F34FDA">
        <w:rPr>
          <w:shd w:val="clear" w:color="auto" w:fill="FBFBFB"/>
        </w:rPr>
        <w:t xml:space="preserve"> Select Post method from dropdown list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Click on Body, choose raw and select JSON from dropdown list and enter the URL [</w:t>
      </w:r>
      <w:r w:rsidRPr="00F34FDA">
        <w:rPr>
          <w:color w:val="212121"/>
          <w:shd w:val="clear" w:color="auto" w:fill="FFFFFF"/>
        </w:rPr>
        <w:t>localhost:8090/users</w:t>
      </w:r>
      <w:r w:rsidRPr="00F34FDA">
        <w:rPr>
          <w:shd w:val="clear" w:color="auto" w:fill="FBFBFB"/>
        </w:rPr>
        <w:t xml:space="preserve">] </w:t>
      </w:r>
      <w:r w:rsidRPr="00F34FDA">
        <w:rPr>
          <w:shd w:val="clear" w:color="auto" w:fill="FBFBFB"/>
        </w:rPr>
        <w:sym w:font="Wingdings" w:char="F0E0"/>
      </w:r>
      <w:r w:rsidRPr="00F34FDA">
        <w:rPr>
          <w:shd w:val="clear" w:color="auto" w:fill="FBFBFB"/>
        </w:rPr>
        <w:t xml:space="preserve"> Give the input in the form of </w:t>
      </w:r>
      <w:proofErr w:type="gramStart"/>
      <w:r w:rsidRPr="00F34FDA">
        <w:rPr>
          <w:shd w:val="clear" w:color="auto" w:fill="FBFBFB"/>
        </w:rPr>
        <w:t>JSON  and</w:t>
      </w:r>
      <w:proofErr w:type="gramEnd"/>
      <w:r w:rsidRPr="00F34FDA">
        <w:rPr>
          <w:shd w:val="clear" w:color="auto" w:fill="FBFBFB"/>
        </w:rPr>
        <w:t xml:space="preserve"> Click on Send</w:t>
      </w:r>
    </w:p>
    <w:p w14:paraId="229C79E9" w14:textId="77777777" w:rsidR="00B716AC" w:rsidRDefault="00B716AC" w:rsidP="00B716AC">
      <w:pPr>
        <w:pStyle w:val="NormalWeb"/>
        <w:shd w:val="clear" w:color="auto" w:fill="FFFFFF"/>
        <w:spacing w:line="360" w:lineRule="auto"/>
        <w:jc w:val="both"/>
        <w:rPr>
          <w:shd w:val="clear" w:color="auto" w:fill="FBFBFB"/>
        </w:rPr>
      </w:pPr>
      <w:r>
        <w:rPr>
          <w:noProof/>
          <w:shd w:val="clear" w:color="auto" w:fill="FBFBFB"/>
        </w:rPr>
        <w:drawing>
          <wp:inline distT="0" distB="0" distL="0" distR="0" wp14:anchorId="3D57F871" wp14:editId="72E2EE4D">
            <wp:extent cx="5895975" cy="26003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3077" t="14622" b="56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D98D0" w14:textId="77777777" w:rsidR="00B716AC" w:rsidRPr="00F34FDA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Put:</w:t>
      </w:r>
      <w:r w:rsidRPr="00F34FDA">
        <w:rPr>
          <w:shd w:val="clear" w:color="auto" w:fill="FBFBFB"/>
        </w:rPr>
        <w:t xml:space="preserve"> Select Put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14:paraId="06DC541C" w14:textId="77777777" w:rsidR="00B716AC" w:rsidRPr="00F34FDA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shd w:val="clear" w:color="auto" w:fill="FBFBFB"/>
        </w:rPr>
        <w:t>Update the existing data by using primary key and Click on Send</w:t>
      </w:r>
    </w:p>
    <w:p w14:paraId="4D9362E7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  <w:r w:rsidRPr="00F34FDA">
        <w:rPr>
          <w:b/>
          <w:shd w:val="clear" w:color="auto" w:fill="FBFBFB"/>
        </w:rPr>
        <w:t>Delete:</w:t>
      </w:r>
      <w:r w:rsidRPr="00F34FDA">
        <w:rPr>
          <w:shd w:val="clear" w:color="auto" w:fill="FBFBFB"/>
        </w:rPr>
        <w:t xml:space="preserve"> Select Delete method from dropdown list and enter the URL [</w:t>
      </w:r>
      <w:r w:rsidRPr="00F34FDA">
        <w:rPr>
          <w:shd w:val="clear" w:color="auto" w:fill="FFFFFF"/>
        </w:rPr>
        <w:t>localhost:8090/users/1</w:t>
      </w:r>
      <w:r w:rsidRPr="00F34FDA">
        <w:rPr>
          <w:shd w:val="clear" w:color="auto" w:fill="FBFBFB"/>
        </w:rPr>
        <w:t>]</w:t>
      </w:r>
    </w:p>
    <w:p w14:paraId="2A46229E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5FAAD40C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3795C998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0863A204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714B261A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4EF3D9B6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5745E0FB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35751C6C" w14:textId="77777777" w:rsidR="00B716AC" w:rsidRPr="00F34FDA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BFBFB"/>
        </w:rPr>
      </w:pPr>
    </w:p>
    <w:p w14:paraId="6B01AB8E" w14:textId="5CA14DB5" w:rsidR="00B716AC" w:rsidRPr="00C34344" w:rsidRDefault="00C34344" w:rsidP="00C3434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  </w:t>
      </w:r>
      <w:r w:rsidRPr="00C3434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</w:t>
      </w:r>
      <w:r w:rsidR="00B716AC" w:rsidRPr="00C3434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riting Junit test cases for CRUD operations</w:t>
      </w:r>
    </w:p>
    <w:p w14:paraId="3A1F4705" w14:textId="77777777" w:rsidR="00B716AC" w:rsidRDefault="00B716AC" w:rsidP="00B716AC">
      <w:pPr>
        <w:spacing w:after="0" w:line="360" w:lineRule="auto"/>
        <w:jc w:val="both"/>
        <w:rPr>
          <w:b/>
          <w:shd w:val="clear" w:color="auto" w:fill="FBFBFB"/>
        </w:rPr>
      </w:pPr>
    </w:p>
    <w:p w14:paraId="5CF45BF6" w14:textId="77777777" w:rsidR="00B716AC" w:rsidRPr="00E141F5" w:rsidRDefault="00B716AC" w:rsidP="00B716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141F5">
        <w:rPr>
          <w:b/>
          <w:shd w:val="clear" w:color="auto" w:fill="FBFBFB"/>
        </w:rPr>
        <w:t xml:space="preserve">Note: </w:t>
      </w:r>
      <w:r>
        <w:rPr>
          <w:b/>
          <w:shd w:val="clear" w:color="auto" w:fill="FBFBFB"/>
        </w:rPr>
        <w:t xml:space="preserve">Create </w:t>
      </w:r>
      <w:r w:rsidRPr="00E141F5">
        <w:rPr>
          <w:b/>
          <w:shd w:val="clear" w:color="auto" w:fill="FBFBFB"/>
        </w:rPr>
        <w:t xml:space="preserve">crud operation to Test with </w:t>
      </w:r>
      <w:r>
        <w:rPr>
          <w:b/>
          <w:shd w:val="clear" w:color="auto" w:fill="FBFBFB"/>
        </w:rPr>
        <w:t>Junit</w:t>
      </w:r>
    </w:p>
    <w:p w14:paraId="2578E1B5" w14:textId="77777777" w:rsidR="00B716AC" w:rsidRPr="00E141F5" w:rsidRDefault="00B716AC" w:rsidP="00B716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977A177" w14:textId="77777777" w:rsidR="00B716AC" w:rsidRPr="00F34FDA" w:rsidRDefault="00B716AC" w:rsidP="00B716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Download JUnit from https://junit.org/junit4/ </w:t>
      </w:r>
    </w:p>
    <w:p w14:paraId="6D7A1B5C" w14:textId="77777777" w:rsidR="00B716AC" w:rsidRPr="00F34FDA" w:rsidRDefault="00B716AC" w:rsidP="00B716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Goto download &amp; install </w:t>
      </w:r>
    </w:p>
    <w:p w14:paraId="00787D0E" w14:textId="77777777" w:rsidR="00B716AC" w:rsidRPr="00F34FDA" w:rsidRDefault="00B716AC" w:rsidP="00B716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Find Plain-old Jar &amp; Download the following </w:t>
      </w:r>
    </w:p>
    <w:p w14:paraId="29623377" w14:textId="77777777" w:rsidR="00B716AC" w:rsidRPr="00F34FDA" w:rsidRDefault="00000000" w:rsidP="00B716AC">
      <w:pPr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B716AC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junit.jar</w:t>
        </w:r>
      </w:hyperlink>
    </w:p>
    <w:p w14:paraId="375D2A9C" w14:textId="77777777" w:rsidR="00B716AC" w:rsidRPr="00F34FDA" w:rsidRDefault="00000000" w:rsidP="00B716AC">
      <w:pPr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B716AC" w:rsidRPr="00F34FD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hamcrest-core.jar</w:t>
        </w:r>
      </w:hyperlink>
    </w:p>
    <w:p w14:paraId="0C386181" w14:textId="77777777" w:rsidR="00B716AC" w:rsidRPr="00F34FDA" w:rsidRDefault="00B716AC" w:rsidP="00B716AC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folder in any drive by giving relevant name, copy and paste both jar files to the folder.</w:t>
      </w:r>
    </w:p>
    <w:p w14:paraId="6A013DEB" w14:textId="77777777" w:rsidR="00B716AC" w:rsidRPr="00F34FDA" w:rsidRDefault="00B716AC" w:rsidP="00B716AC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Create a project in eclipse</w:t>
      </w:r>
    </w:p>
    <w:p w14:paraId="4CB15915" w14:textId="77777777" w:rsidR="00B716AC" w:rsidRPr="00F34FDA" w:rsidRDefault="00B716AC" w:rsidP="00B716AC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Right click on project select build path, click on configure build path</w:t>
      </w:r>
    </w:p>
    <w:p w14:paraId="4AB34602" w14:textId="77777777" w:rsidR="00B716AC" w:rsidRPr="00F34FDA" w:rsidRDefault="00B716AC" w:rsidP="00B716AC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>Select java build path, Click on Libraries and click on class path in libraries, go to Add External JAR’s, select junit.jar and hamcrest-core.jar files, click on apply and then apply and close.</w:t>
      </w:r>
    </w:p>
    <w:p w14:paraId="5A918A39" w14:textId="77777777" w:rsidR="00B716AC" w:rsidRPr="00F34FDA" w:rsidRDefault="00B716AC" w:rsidP="00B716AC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Goto </w:t>
      </w: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/test/java folder find default package and </w:t>
      </w:r>
      <w:proofErr w:type="spellStart"/>
      <w:r w:rsidRPr="00F34FDA"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</w:p>
    <w:p w14:paraId="1C70A232" w14:textId="77777777" w:rsidR="00B716AC" w:rsidRPr="00F34FDA" w:rsidRDefault="00B716AC" w:rsidP="00B716AC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4FDA">
        <w:rPr>
          <w:rFonts w:ascii="Times New Roman" w:eastAsia="Times New Roman" w:hAnsi="Times New Roman" w:cs="Times New Roman"/>
          <w:sz w:val="24"/>
          <w:szCs w:val="24"/>
        </w:rPr>
        <w:t xml:space="preserve">Write the below code </w:t>
      </w:r>
    </w:p>
    <w:p w14:paraId="280B2AD0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62E73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03E0D729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@SpringBootTest</w:t>
      </w:r>
    </w:p>
    <w:p w14:paraId="63AAEA27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SpringbootFirstAppApplicationTests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E5C518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3FC6E4EA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14:paraId="4C48AB84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1AE8BDDF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testCreate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6DC8E276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14:paraId="4EA4A986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User u=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);</w:t>
      </w:r>
    </w:p>
    <w:p w14:paraId="1E085FCF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u.setId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(3L);</w:t>
      </w:r>
    </w:p>
    <w:p w14:paraId="425051C7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u.setFirstname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("Kavya");</w:t>
      </w:r>
    </w:p>
    <w:p w14:paraId="1E5E275F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u.setLasttname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shree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");</w:t>
      </w:r>
    </w:p>
    <w:p w14:paraId="1D192674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userRepo.save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(u);</w:t>
      </w:r>
    </w:p>
    <w:p w14:paraId="68E4F9CB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userRepo.findById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(902L).get());</w:t>
      </w:r>
    </w:p>
    <w:p w14:paraId="334FCFCA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14:paraId="17E35991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ab/>
        <w:t>@Test</w:t>
      </w:r>
    </w:p>
    <w:p w14:paraId="07EFD9B5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testReadAll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177FB9EA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14:paraId="1A0C1296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  <w:t>List&lt;User&gt; list=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userRepo.findAll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();</w:t>
      </w:r>
    </w:p>
    <w:p w14:paraId="5C31D065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(list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isGreaterThan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(0);</w:t>
      </w:r>
    </w:p>
    <w:p w14:paraId="7E148C9A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14:paraId="7562EEF2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F75B59E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testUpdate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11C56A68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</w:p>
    <w:p w14:paraId="5D8FE2EF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u=</w:t>
      </w:r>
      <w:proofErr w:type="spellStart"/>
      <w:r>
        <w:rPr>
          <w:rFonts w:ascii="Times New Roman" w:hAnsi="Times New Roman" w:cs="Times New Roman"/>
          <w:sz w:val="24"/>
          <w:szCs w:val="24"/>
        </w:rPr>
        <w:t>userRepo.findById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F34FDA">
        <w:rPr>
          <w:rFonts w:ascii="Times New Roman" w:hAnsi="Times New Roman" w:cs="Times New Roman"/>
          <w:sz w:val="24"/>
          <w:szCs w:val="24"/>
        </w:rPr>
        <w:t>2L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).get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();</w:t>
      </w:r>
    </w:p>
    <w:p w14:paraId="7401CBC7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u.setFirstname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("Murthy");</w:t>
      </w:r>
    </w:p>
    <w:p w14:paraId="03F39326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userRepo.save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(u);</w:t>
      </w:r>
    </w:p>
    <w:p w14:paraId="3260C40A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assertNotEquals</w:t>
      </w:r>
      <w:r w:rsidRPr="00F34FDA">
        <w:rPr>
          <w:rFonts w:ascii="Times New Roman" w:hAnsi="Times New Roman" w:cs="Times New Roman"/>
          <w:sz w:val="24"/>
          <w:szCs w:val="24"/>
        </w:rPr>
        <w:t>("Niranjan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",userRepo.findById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(902L).get().getFirstname());</w:t>
      </w:r>
    </w:p>
    <w:p w14:paraId="454D860E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14:paraId="4A1C996F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463702B4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r w:rsidRPr="00F34FD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testDelete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476F82E4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{</w:t>
      </w: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</w:p>
    <w:p w14:paraId="1BFD33F4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userRepo.deleteById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F34FDA">
        <w:rPr>
          <w:rFonts w:ascii="Times New Roman" w:hAnsi="Times New Roman" w:cs="Times New Roman"/>
          <w:sz w:val="24"/>
          <w:szCs w:val="24"/>
        </w:rPr>
        <w:t>2L);</w:t>
      </w:r>
    </w:p>
    <w:p w14:paraId="5BBEEA49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</w:r>
      <w:r w:rsidRPr="00F34F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FDA">
        <w:rPr>
          <w:rFonts w:ascii="Times New Roman" w:hAnsi="Times New Roman" w:cs="Times New Roman"/>
          <w:i/>
          <w:iCs/>
          <w:sz w:val="24"/>
          <w:szCs w:val="24"/>
        </w:rPr>
        <w:t>assertThat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userRepo.existsById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(852L)).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isFalse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();</w:t>
      </w:r>
    </w:p>
    <w:p w14:paraId="462ED9C5" w14:textId="77777777" w:rsidR="00B716AC" w:rsidRPr="00F34FDA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ab/>
        <w:t>}</w:t>
      </w:r>
    </w:p>
    <w:p w14:paraId="0E653FF3" w14:textId="77777777" w:rsidR="00B716AC" w:rsidRPr="00F34FDA" w:rsidRDefault="00B716AC" w:rsidP="00B716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5D52F789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52EF2DB1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3CB8C0DC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16CB7E6F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17BE18E1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72CD3E2F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46D79818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1634EFB7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44D4167C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2638AE97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65EFC76C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50E2F7BD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73B58DF1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</w:p>
    <w:p w14:paraId="57F2B6D8" w14:textId="4691821A" w:rsidR="00B716AC" w:rsidRPr="00F34FDA" w:rsidRDefault="00CE2D73" w:rsidP="00C3434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shd w:val="clear" w:color="auto" w:fill="FBFBFB"/>
        </w:rPr>
      </w:pPr>
      <w:r>
        <w:rPr>
          <w:b/>
          <w:shd w:val="clear" w:color="auto" w:fill="FBFBFB"/>
        </w:rPr>
        <w:lastRenderedPageBreak/>
        <w:t xml:space="preserve">  </w:t>
      </w:r>
      <w:r w:rsidR="00B716AC" w:rsidRPr="00F34FDA">
        <w:rPr>
          <w:b/>
          <w:shd w:val="clear" w:color="auto" w:fill="FBFBFB"/>
        </w:rPr>
        <w:t>CRUD</w:t>
      </w:r>
      <w:r w:rsidR="00B716AC" w:rsidRPr="00F34FDA">
        <w:rPr>
          <w:b/>
          <w:spacing w:val="11"/>
          <w:shd w:val="clear" w:color="auto" w:fill="FBFBFB"/>
        </w:rPr>
        <w:t xml:space="preserve"> </w:t>
      </w:r>
      <w:r w:rsidR="00B716AC" w:rsidRPr="00F34FDA">
        <w:rPr>
          <w:b/>
          <w:shd w:val="clear" w:color="auto" w:fill="FBFBFB"/>
        </w:rPr>
        <w:t>Operations</w:t>
      </w:r>
      <w:r w:rsidR="00B716AC" w:rsidRPr="00F34FDA">
        <w:rPr>
          <w:b/>
          <w:spacing w:val="12"/>
          <w:shd w:val="clear" w:color="auto" w:fill="FBFBFB"/>
        </w:rPr>
        <w:t xml:space="preserve"> </w:t>
      </w:r>
      <w:r w:rsidR="00B716AC" w:rsidRPr="00F34FDA">
        <w:rPr>
          <w:b/>
          <w:shd w:val="clear" w:color="auto" w:fill="FBFBFB"/>
        </w:rPr>
        <w:t>on</w:t>
      </w:r>
      <w:r w:rsidR="00B716AC" w:rsidRPr="00F34FDA">
        <w:rPr>
          <w:b/>
          <w:spacing w:val="7"/>
          <w:shd w:val="clear" w:color="auto" w:fill="FBFBFB"/>
        </w:rPr>
        <w:t xml:space="preserve"> </w:t>
      </w:r>
      <w:r w:rsidR="00B716AC" w:rsidRPr="00F34FDA">
        <w:rPr>
          <w:b/>
          <w:shd w:val="clear" w:color="auto" w:fill="FBFBFB"/>
        </w:rPr>
        <w:t>document using Mongo DB</w:t>
      </w:r>
    </w:p>
    <w:p w14:paraId="155D6C6A" w14:textId="77777777" w:rsidR="00B716AC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14E038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Creating a Table.</w:t>
      </w:r>
    </w:p>
    <w:p w14:paraId="07EAA9A7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("student")</w:t>
      </w:r>
    </w:p>
    <w:p w14:paraId="507B0EF5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 1 }</w:t>
      </w:r>
    </w:p>
    <w:p w14:paraId="1BF9BC0D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show tables</w:t>
      </w:r>
    </w:p>
    <w:p w14:paraId="56AFF98A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student</w:t>
      </w:r>
    </w:p>
    <w:p w14:paraId="38051387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CAE734" w14:textId="77777777" w:rsidR="00B716AC" w:rsidRPr="00F34FDA" w:rsidRDefault="00B716AC" w:rsidP="00B716AC">
      <w:pPr>
        <w:pStyle w:val="Heading2"/>
        <w:spacing w:before="0" w:line="360" w:lineRule="auto"/>
        <w:ind w:left="360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insert(</w:t>
      </w:r>
      <w:proofErr w:type="gramEnd"/>
      <w:r w:rsidRPr="00F34FDA">
        <w:rPr>
          <w:rFonts w:ascii="Times New Roman" w:hAnsi="Times New Roman" w:cs="Times New Roman"/>
          <w:bCs w:val="0"/>
          <w:color w:val="auto"/>
          <w:sz w:val="24"/>
          <w:szCs w:val="24"/>
        </w:rPr>
        <w:t>) Method</w:t>
      </w:r>
    </w:p>
    <w:p w14:paraId="44148278" w14:textId="77777777" w:rsidR="00B716AC" w:rsidRPr="00F34FDA" w:rsidRDefault="00B716AC" w:rsidP="00B716AC">
      <w:pPr>
        <w:pStyle w:val="NormalWeb"/>
        <w:spacing w:before="0" w:beforeAutospacing="0" w:after="0" w:afterAutospacing="0" w:line="360" w:lineRule="auto"/>
        <w:ind w:left="360"/>
        <w:jc w:val="both"/>
      </w:pPr>
      <w:r w:rsidRPr="00F34FDA">
        <w:t>To insert data into MongoDB collection, you need to use MongoDB's </w:t>
      </w:r>
      <w:proofErr w:type="gramStart"/>
      <w:r w:rsidRPr="00F34FDA">
        <w:rPr>
          <w:bCs/>
        </w:rPr>
        <w:t>insert(</w:t>
      </w:r>
      <w:proofErr w:type="gramEnd"/>
      <w:r w:rsidRPr="00F34FDA">
        <w:rPr>
          <w:bCs/>
        </w:rPr>
        <w:t>)</w:t>
      </w:r>
      <w:r w:rsidRPr="00F34FDA">
        <w:t> or </w:t>
      </w:r>
      <w:r w:rsidRPr="00F34FDA">
        <w:rPr>
          <w:bCs/>
        </w:rPr>
        <w:t>save()</w:t>
      </w:r>
      <w:r w:rsidRPr="00F34FDA">
        <w:t> method.</w:t>
      </w:r>
    </w:p>
    <w:p w14:paraId="61DE017F" w14:textId="77777777" w:rsidR="00B716AC" w:rsidRPr="00F34FDA" w:rsidRDefault="00B716AC" w:rsidP="00B716AC">
      <w:pPr>
        <w:pStyle w:val="Heading3"/>
        <w:spacing w:before="0" w:line="36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34FD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Syntax: </w:t>
      </w:r>
      <w:proofErr w:type="spellStart"/>
      <w:proofErr w:type="gram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db.COLLECTION</w:t>
      </w:r>
      <w:proofErr w:type="gram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_NAME.insert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(document)</w:t>
      </w:r>
    </w:p>
    <w:p w14:paraId="1CEC3F0E" w14:textId="77777777" w:rsidR="00B716AC" w:rsidRPr="00F34FDA" w:rsidRDefault="00B716AC" w:rsidP="00B716AC">
      <w:pPr>
        <w:pStyle w:val="Heading3"/>
        <w:spacing w:before="0" w:line="360" w:lineRule="auto"/>
        <w:ind w:left="360"/>
        <w:rPr>
          <w:rStyle w:val="pln"/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.insert</w:t>
      </w:r>
      <w:proofErr w:type="spellEnd"/>
      <w:r w:rsidRPr="00F34FDA">
        <w:rPr>
          <w:rFonts w:ascii="Times New Roman" w:hAnsi="Times New Roman" w:cs="Times New Roman"/>
          <w:b w:val="0"/>
          <w:color w:val="auto"/>
          <w:sz w:val="24"/>
          <w:szCs w:val="24"/>
        </w:rPr>
        <w:t>({"id":1,"name":"chandru","mark":300})</w:t>
      </w:r>
    </w:p>
    <w:p w14:paraId="2E3BAE5D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9CFB0E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.insertMany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([{"id":1,"name":"chandru","mark":300},</w:t>
      </w:r>
    </w:p>
    <w:p w14:paraId="1B5816B0" w14:textId="77777777" w:rsidR="00B716AC" w:rsidRPr="00F34FDA" w:rsidRDefault="00B716AC" w:rsidP="00B716AC">
      <w:pPr>
        <w:spacing w:after="0" w:line="360" w:lineRule="auto"/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{"id":2,"name":"suman","mark":290}])</w:t>
      </w:r>
    </w:p>
    <w:p w14:paraId="1D6B262C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2A41D5C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View data from Table.</w:t>
      </w:r>
    </w:p>
    <w:p w14:paraId="5D070ED0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({})</w:t>
      </w:r>
    </w:p>
    <w:p w14:paraId="72D02AD5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7083573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Update.</w:t>
      </w:r>
    </w:p>
    <w:p w14:paraId="50F75139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.update({"name":"chandru"},{$set:{"name":"sekar",id:5}})</w:t>
      </w:r>
    </w:p>
    <w:p w14:paraId="3AF3C662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50E6CCD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Delete only one data.</w:t>
      </w:r>
    </w:p>
    <w:p w14:paraId="0570CE17" w14:textId="77777777" w:rsidR="00B716AC" w:rsidRPr="00F34FDA" w:rsidRDefault="00B716AC" w:rsidP="00B716A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db.student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.deleteOne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({"name":"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"})</w:t>
      </w:r>
    </w:p>
    <w:p w14:paraId="539F051F" w14:textId="77777777" w:rsidR="00B716AC" w:rsidRDefault="00B716AC" w:rsidP="00B716AC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16945C04" w14:textId="77777777" w:rsidR="00B716AC" w:rsidRDefault="00B716AC" w:rsidP="00B716AC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549AD28E" w14:textId="77777777" w:rsidR="00B716AC" w:rsidRDefault="00B716AC" w:rsidP="00B716AC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5A4A8F00" w14:textId="77777777" w:rsidR="00B716AC" w:rsidRDefault="00B716AC" w:rsidP="00B716AC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528C67E7" w14:textId="77777777" w:rsidR="00B716AC" w:rsidRDefault="00B716AC" w:rsidP="00B716AC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6F7AEC58" w14:textId="77777777" w:rsidR="00B716AC" w:rsidRDefault="00B716AC" w:rsidP="00B716AC">
      <w:pPr>
        <w:pStyle w:val="TableParagraph"/>
        <w:spacing w:before="128" w:line="360" w:lineRule="auto"/>
        <w:ind w:right="425"/>
        <w:rPr>
          <w:rFonts w:ascii="Times New Roman" w:hAnsi="Times New Roman" w:cs="Times New Roman"/>
          <w:b/>
          <w:sz w:val="24"/>
          <w:shd w:val="clear" w:color="auto" w:fill="FBFBFB"/>
        </w:rPr>
      </w:pPr>
    </w:p>
    <w:p w14:paraId="59C9ED98" w14:textId="4E51BD14" w:rsidR="00B716AC" w:rsidRPr="006D212F" w:rsidRDefault="00C34344" w:rsidP="00C34344">
      <w:pPr>
        <w:pStyle w:val="TableParagraph"/>
        <w:spacing w:before="128" w:line="360" w:lineRule="auto"/>
        <w:ind w:left="360" w:right="4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hd w:val="clear" w:color="auto" w:fill="FBFBFB"/>
        </w:rPr>
        <w:lastRenderedPageBreak/>
        <w:t>18.</w:t>
      </w:r>
      <w:r w:rsidR="00CE2D73">
        <w:rPr>
          <w:rFonts w:ascii="Times New Roman" w:hAnsi="Times New Roman" w:cs="Times New Roman"/>
          <w:b/>
          <w:sz w:val="24"/>
          <w:shd w:val="clear" w:color="auto" w:fill="FBFBFB"/>
        </w:rPr>
        <w:t xml:space="preserve">   </w:t>
      </w:r>
      <w:r w:rsidR="00B716AC" w:rsidRPr="006D212F">
        <w:rPr>
          <w:rFonts w:ascii="Times New Roman" w:hAnsi="Times New Roman" w:cs="Times New Roman"/>
          <w:b/>
          <w:sz w:val="24"/>
          <w:shd w:val="clear" w:color="auto" w:fill="FBFBFB"/>
        </w:rPr>
        <w:t>Perform</w:t>
      </w:r>
      <w:r w:rsidR="00B716AC"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="00B716AC" w:rsidRPr="006D212F">
        <w:rPr>
          <w:rFonts w:ascii="Times New Roman" w:hAnsi="Times New Roman" w:cs="Times New Roman"/>
          <w:b/>
          <w:sz w:val="24"/>
          <w:shd w:val="clear" w:color="auto" w:fill="FBFBFB"/>
        </w:rPr>
        <w:t>CRUD</w:t>
      </w:r>
      <w:r w:rsidR="00B716AC" w:rsidRPr="006D212F">
        <w:rPr>
          <w:rFonts w:ascii="Times New Roman" w:hAnsi="Times New Roman" w:cs="Times New Roman"/>
          <w:b/>
          <w:spacing w:val="6"/>
          <w:sz w:val="24"/>
          <w:shd w:val="clear" w:color="auto" w:fill="FBFBFB"/>
        </w:rPr>
        <w:t xml:space="preserve"> </w:t>
      </w:r>
      <w:r w:rsidR="00B716AC" w:rsidRPr="006D212F">
        <w:rPr>
          <w:rFonts w:ascii="Times New Roman" w:hAnsi="Times New Roman" w:cs="Times New Roman"/>
          <w:b/>
          <w:sz w:val="24"/>
          <w:shd w:val="clear" w:color="auto" w:fill="FBFBFB"/>
        </w:rPr>
        <w:t>Operations</w:t>
      </w:r>
      <w:r w:rsidR="00B716AC" w:rsidRPr="006D212F">
        <w:rPr>
          <w:rFonts w:ascii="Times New Roman" w:hAnsi="Times New Roman" w:cs="Times New Roman"/>
          <w:b/>
          <w:spacing w:val="9"/>
          <w:sz w:val="24"/>
        </w:rPr>
        <w:t xml:space="preserve"> </w:t>
      </w:r>
      <w:r w:rsidR="00B716AC" w:rsidRPr="006D212F">
        <w:rPr>
          <w:rFonts w:ascii="Times New Roman" w:hAnsi="Times New Roman" w:cs="Times New Roman"/>
          <w:b/>
          <w:sz w:val="24"/>
        </w:rPr>
        <w:t>on</w:t>
      </w:r>
      <w:r w:rsidR="00B716AC"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="00B716AC" w:rsidRPr="006D212F">
        <w:rPr>
          <w:rFonts w:ascii="Times New Roman" w:hAnsi="Times New Roman" w:cs="Times New Roman"/>
          <w:b/>
          <w:sz w:val="24"/>
        </w:rPr>
        <w:t>MongoDB</w:t>
      </w:r>
      <w:r w:rsidR="00B716AC" w:rsidRPr="006D212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="00B716AC" w:rsidRPr="006D212F">
        <w:rPr>
          <w:rFonts w:ascii="Times New Roman" w:hAnsi="Times New Roman" w:cs="Times New Roman"/>
          <w:b/>
          <w:sz w:val="24"/>
        </w:rPr>
        <w:t>through REST API using Spring Boot Starter</w:t>
      </w:r>
      <w:r w:rsidR="00B716AC" w:rsidRPr="006D212F">
        <w:rPr>
          <w:rFonts w:ascii="Times New Roman" w:hAnsi="Times New Roman" w:cs="Times New Roman"/>
          <w:b/>
          <w:spacing w:val="-46"/>
          <w:sz w:val="24"/>
        </w:rPr>
        <w:t xml:space="preserve"> </w:t>
      </w:r>
      <w:r w:rsidR="00B716AC" w:rsidRPr="006D212F">
        <w:rPr>
          <w:rFonts w:ascii="Times New Roman" w:hAnsi="Times New Roman" w:cs="Times New Roman"/>
          <w:b/>
          <w:sz w:val="24"/>
        </w:rPr>
        <w:t>Data MongoDB</w:t>
      </w:r>
    </w:p>
    <w:p w14:paraId="32ACC35A" w14:textId="77777777" w:rsidR="00B716AC" w:rsidRDefault="00B716AC" w:rsidP="00B716AC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28CF1316" w14:textId="77777777" w:rsidR="00B716AC" w:rsidRPr="00F43DA3" w:rsidRDefault="00B716AC" w:rsidP="00B716AC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1: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C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reate a Spring Boot project. </w:t>
      </w:r>
    </w:p>
    <w:p w14:paraId="2B1C0018" w14:textId="77777777" w:rsidR="00B716AC" w:rsidRPr="00F43DA3" w:rsidRDefault="00B716AC" w:rsidP="00B716AC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2: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Add the following dependency</w:t>
      </w:r>
    </w:p>
    <w:p w14:paraId="6C3C6F09" w14:textId="77777777" w:rsidR="00B716AC" w:rsidRPr="00285AF2" w:rsidRDefault="00B716AC" w:rsidP="00B716AC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Spring Web</w:t>
      </w:r>
    </w:p>
    <w:p w14:paraId="657C8FB3" w14:textId="77777777" w:rsidR="00B716AC" w:rsidRPr="00285AF2" w:rsidRDefault="00B716AC" w:rsidP="00B716AC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MongoDB</w:t>
      </w:r>
    </w:p>
    <w:p w14:paraId="76A1A15D" w14:textId="77777777" w:rsidR="00B716AC" w:rsidRPr="00285AF2" w:rsidRDefault="00B716AC" w:rsidP="00B716AC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Lombok</w:t>
      </w:r>
    </w:p>
    <w:p w14:paraId="31B856BC" w14:textId="77777777" w:rsidR="00B716AC" w:rsidRPr="00285AF2" w:rsidRDefault="00B716AC" w:rsidP="00B716AC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DevTools</w:t>
      </w:r>
      <w:proofErr w:type="spellEnd"/>
    </w:p>
    <w:p w14:paraId="07E43E25" w14:textId="77777777" w:rsidR="00B716AC" w:rsidRPr="00285AF2" w:rsidRDefault="00B716AC" w:rsidP="00B716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30CEBB" w14:textId="77777777" w:rsidR="00B716AC" w:rsidRPr="00F43DA3" w:rsidRDefault="00B716AC" w:rsidP="00B716AC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3</w:t>
      </w:r>
      <w:r w:rsidRPr="00F43DA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: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Create 3 packages and create some classes and i</w:t>
      </w: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nterfaces inside these packages</w:t>
      </w:r>
    </w:p>
    <w:p w14:paraId="1D77CC1B" w14:textId="77777777" w:rsidR="00B716AC" w:rsidRPr="00285AF2" w:rsidRDefault="00B716AC" w:rsidP="00B716AC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entity</w:t>
      </w:r>
    </w:p>
    <w:p w14:paraId="17DDD811" w14:textId="77777777" w:rsidR="00B716AC" w:rsidRPr="00285AF2" w:rsidRDefault="00B716AC" w:rsidP="00B716AC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repository</w:t>
      </w:r>
    </w:p>
    <w:p w14:paraId="34B6B6C1" w14:textId="77777777" w:rsidR="00B716AC" w:rsidRPr="00285AF2" w:rsidRDefault="00B716AC" w:rsidP="00B716AC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140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controller</w:t>
      </w:r>
    </w:p>
    <w:p w14:paraId="608DD4E4" w14:textId="77777777" w:rsidR="00B716AC" w:rsidRPr="00F43DA3" w:rsidRDefault="00B716AC" w:rsidP="00B716AC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4: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Inside the entity package create a Book.java file.</w:t>
      </w:r>
    </w:p>
    <w:p w14:paraId="3C2D134F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646464"/>
          <w:sz w:val="24"/>
          <w:szCs w:val="24"/>
        </w:rPr>
      </w:pPr>
    </w:p>
    <w:p w14:paraId="284A876E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4E3A569C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@Data</w:t>
      </w:r>
    </w:p>
    <w:p w14:paraId="2F197BBC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@NoArgsConstructor</w:t>
      </w:r>
    </w:p>
    <w:p w14:paraId="7FACA5B2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@AllArgsConstructor</w:t>
      </w:r>
    </w:p>
    <w:p w14:paraId="1D5DAC08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285AF2">
        <w:rPr>
          <w:rFonts w:ascii="Times New Roman" w:hAnsi="Times New Roman" w:cs="Times New Roman"/>
          <w:color w:val="646464"/>
          <w:sz w:val="24"/>
          <w:szCs w:val="24"/>
        </w:rPr>
        <w:t>Document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collection =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D9D66E1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</w:p>
    <w:p w14:paraId="0A809384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1A7F743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C583AF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5988D8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E3BB9E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A18946" w14:textId="77777777" w:rsidR="00B716AC" w:rsidRPr="00642096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096">
        <w:rPr>
          <w:rFonts w:ascii="Times New Roman" w:hAnsi="Times New Roman" w:cs="Times New Roman"/>
          <w:b/>
          <w:color w:val="000000"/>
          <w:sz w:val="24"/>
          <w:szCs w:val="24"/>
        </w:rPr>
        <w:tab/>
        <w:t>//Call Getter &amp; Setter</w:t>
      </w:r>
    </w:p>
    <w:p w14:paraId="431BF2FC" w14:textId="77777777" w:rsidR="00B716AC" w:rsidRPr="00285AF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285AF2">
        <w:rPr>
          <w:color w:val="000000"/>
        </w:rPr>
        <w:t>}</w:t>
      </w:r>
    </w:p>
    <w:p w14:paraId="22457C00" w14:textId="77777777" w:rsidR="00B716AC" w:rsidRPr="00285AF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14:paraId="5EB2C64B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0B6E113A" w14:textId="77777777" w:rsidR="00B716AC" w:rsidRPr="00642096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rStyle w:val="Strong"/>
          <w:spacing w:val="2"/>
          <w:bdr w:val="none" w:sz="0" w:space="0" w:color="auto" w:frame="1"/>
        </w:rPr>
        <w:t>Step 5: </w:t>
      </w:r>
      <w:r w:rsidRPr="00642096">
        <w:rPr>
          <w:spacing w:val="2"/>
        </w:rPr>
        <w:t>Inside the repository package</w:t>
      </w:r>
    </w:p>
    <w:p w14:paraId="189799B7" w14:textId="77777777" w:rsidR="00B716AC" w:rsidRPr="00642096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spacing w:val="2"/>
        </w:rPr>
      </w:pPr>
      <w:r w:rsidRPr="00642096">
        <w:rPr>
          <w:spacing w:val="2"/>
        </w:rPr>
        <w:lastRenderedPageBreak/>
        <w:t>Create a simple interface and name the interface as </w:t>
      </w:r>
      <w:proofErr w:type="spellStart"/>
      <w:r w:rsidRPr="00642096">
        <w:rPr>
          <w:rStyle w:val="Strong"/>
          <w:spacing w:val="2"/>
          <w:bdr w:val="none" w:sz="0" w:space="0" w:color="auto" w:frame="1"/>
        </w:rPr>
        <w:t>BookRepo</w:t>
      </w:r>
      <w:proofErr w:type="spellEnd"/>
      <w:r w:rsidRPr="00642096">
        <w:rPr>
          <w:spacing w:val="2"/>
        </w:rPr>
        <w:t>. This interface is going to extend the </w:t>
      </w:r>
      <w:proofErr w:type="spellStart"/>
      <w:r w:rsidRPr="00642096">
        <w:rPr>
          <w:rStyle w:val="Strong"/>
          <w:spacing w:val="2"/>
          <w:bdr w:val="none" w:sz="0" w:space="0" w:color="auto" w:frame="1"/>
        </w:rPr>
        <w:t>MongoRepository</w:t>
      </w:r>
      <w:proofErr w:type="spellEnd"/>
    </w:p>
    <w:p w14:paraId="0AF0CB70" w14:textId="77777777" w:rsidR="00B716AC" w:rsidRPr="00285AF2" w:rsidRDefault="00B716AC" w:rsidP="00B716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B945E1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28BA9970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BookRepo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MongoRepository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&lt;Book, Integer&gt; {</w:t>
      </w:r>
    </w:p>
    <w:p w14:paraId="199D2938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43006B" w14:textId="77777777" w:rsidR="00B716AC" w:rsidRPr="00285AF2" w:rsidRDefault="00B716AC" w:rsidP="00B716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73CFC1" w14:textId="77777777" w:rsidR="00B716AC" w:rsidRPr="00642096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bCs/>
          <w:spacing w:val="2"/>
          <w:bdr w:val="none" w:sz="0" w:space="0" w:color="auto" w:frame="1"/>
        </w:rPr>
      </w:pPr>
      <w:r w:rsidRPr="00D87A79">
        <w:rPr>
          <w:rStyle w:val="Strong"/>
          <w:spacing w:val="2"/>
          <w:bdr w:val="none" w:sz="0" w:space="0" w:color="auto" w:frame="1"/>
        </w:rPr>
        <w:t>Step 6: </w:t>
      </w:r>
      <w:r w:rsidRPr="00D87A79">
        <w:rPr>
          <w:spacing w:val="2"/>
        </w:rPr>
        <w:t>Inside the controller package. Inside the package create one class named as </w:t>
      </w:r>
      <w:proofErr w:type="spellStart"/>
      <w:r w:rsidRPr="00D87A79">
        <w:rPr>
          <w:rStyle w:val="Strong"/>
          <w:spacing w:val="2"/>
          <w:bdr w:val="none" w:sz="0" w:space="0" w:color="auto" w:frame="1"/>
        </w:rPr>
        <w:t>BookController</w:t>
      </w:r>
      <w:proofErr w:type="spellEnd"/>
    </w:p>
    <w:p w14:paraId="4BF5F282" w14:textId="77777777" w:rsidR="00B716AC" w:rsidRPr="00DA08D1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Strong"/>
        </w:rPr>
      </w:pPr>
      <w:r w:rsidRPr="00DA08D1">
        <w:rPr>
          <w:rStyle w:val="Strong"/>
        </w:rPr>
        <w:t>// Import required packages and dependencies</w:t>
      </w:r>
    </w:p>
    <w:p w14:paraId="3565456F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@RestController</w:t>
      </w:r>
    </w:p>
    <w:p w14:paraId="092595DC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BookController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1F2C6EF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@Autowired</w:t>
      </w:r>
    </w:p>
    <w:p w14:paraId="59C6602B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BookRepo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6424F2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EEA21CB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@PostMapping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"/addBook"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1F4655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saveBook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646464"/>
          <w:sz w:val="24"/>
          <w:szCs w:val="24"/>
        </w:rPr>
        <w:t>@RequestBody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65D9FFB2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.save</w:t>
      </w:r>
      <w:proofErr w:type="spellEnd"/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33412D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"Added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45862AC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DCE15C2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@GetMapping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"/findAllBooks"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62592EF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List&lt;Book&gt; </w:t>
      </w:r>
      <w:proofErr w:type="spellStart"/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getBooks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82C467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.findAll</w:t>
      </w:r>
      <w:proofErr w:type="spellEnd"/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5B55459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871A543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@DeleteMapping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"/delete/{id}"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DDC764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deleteBook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85AF2">
        <w:rPr>
          <w:rFonts w:ascii="Times New Roman" w:hAnsi="Times New Roman" w:cs="Times New Roman"/>
          <w:color w:val="646464"/>
          <w:sz w:val="24"/>
          <w:szCs w:val="24"/>
        </w:rPr>
        <w:t>@PathVariable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29372F2E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.deleteById</w:t>
      </w:r>
      <w:proofErr w:type="spellEnd"/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519C842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"Deleted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246FEF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5E6E323" w14:textId="77777777" w:rsidR="00B716AC" w:rsidRPr="00285AF2" w:rsidRDefault="00B716AC" w:rsidP="00B716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5A4A237" w14:textId="77777777" w:rsidR="00B716AC" w:rsidRPr="00642096" w:rsidRDefault="00B716AC" w:rsidP="00B716AC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2096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Step 7: </w:t>
      </w:r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Below is the code for the </w:t>
      </w:r>
      <w:proofErr w:type="spellStart"/>
      <w:proofErr w:type="gramStart"/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64209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</w:t>
      </w:r>
    </w:p>
    <w:p w14:paraId="67EFCC0E" w14:textId="77777777" w:rsidR="00B716AC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41823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server.port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8989</w:t>
      </w:r>
    </w:p>
    <w:p w14:paraId="01CEFBDE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</w:t>
      </w:r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data.mongodb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.host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localhost</w:t>
      </w:r>
    </w:p>
    <w:p w14:paraId="7CA11E94" w14:textId="77777777" w:rsidR="00B716AC" w:rsidRPr="00285AF2" w:rsidRDefault="00B716AC" w:rsidP="00B716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lastRenderedPageBreak/>
        <w:t>spring.</w:t>
      </w:r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data.mongodb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.port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27017</w:t>
      </w:r>
    </w:p>
    <w:p w14:paraId="4C1F170B" w14:textId="77777777" w:rsidR="00B716AC" w:rsidRPr="00285AF2" w:rsidRDefault="00B716AC" w:rsidP="00B716AC">
      <w:pPr>
        <w:spacing w:after="0" w:line="360" w:lineRule="auto"/>
        <w:ind w:left="36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</w:t>
      </w:r>
      <w:proofErr w:type="gramStart"/>
      <w:r w:rsidRPr="00285AF2">
        <w:rPr>
          <w:rFonts w:ascii="Times New Roman" w:hAnsi="Times New Roman" w:cs="Times New Roman"/>
          <w:color w:val="000000"/>
          <w:sz w:val="24"/>
          <w:szCs w:val="24"/>
        </w:rPr>
        <w:t>data.mongodb</w:t>
      </w:r>
      <w:proofErr w:type="gramEnd"/>
      <w:r w:rsidRPr="00285AF2">
        <w:rPr>
          <w:rFonts w:ascii="Times New Roman" w:hAnsi="Times New Roman" w:cs="Times New Roman"/>
          <w:color w:val="000000"/>
          <w:sz w:val="24"/>
          <w:szCs w:val="24"/>
        </w:rPr>
        <w:t>.database</w:t>
      </w:r>
      <w:proofErr w:type="spellEnd"/>
      <w:r w:rsidRPr="00285AF2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85AF2">
        <w:rPr>
          <w:rFonts w:ascii="Times New Roman" w:hAnsi="Times New Roman" w:cs="Times New Roman"/>
          <w:color w:val="2AA198"/>
          <w:sz w:val="24"/>
          <w:szCs w:val="24"/>
        </w:rPr>
        <w:t>jss</w:t>
      </w:r>
      <w:proofErr w:type="spellEnd"/>
    </w:p>
    <w:p w14:paraId="5FC3D48A" w14:textId="77777777" w:rsidR="00B716AC" w:rsidRPr="00285AF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14:paraId="76BDA046" w14:textId="77777777" w:rsidR="00B716AC" w:rsidRPr="00285AF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Step 8:</w:t>
      </w:r>
      <w:r w:rsidRPr="00285AF2">
        <w:rPr>
          <w:color w:val="273239"/>
          <w:spacing w:val="2"/>
        </w:rPr>
        <w:t> Inside the MongoDB Compass</w:t>
      </w:r>
    </w:p>
    <w:p w14:paraId="63BA9E14" w14:textId="77777777" w:rsidR="00B716AC" w:rsidRPr="00285AF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>Go to your MongoDB Compass and create a Database named </w:t>
      </w:r>
      <w:proofErr w:type="spellStart"/>
      <w:r w:rsidRPr="00285AF2">
        <w:rPr>
          <w:rStyle w:val="Strong"/>
          <w:color w:val="273239"/>
          <w:spacing w:val="2"/>
          <w:bdr w:val="none" w:sz="0" w:space="0" w:color="auto" w:frame="1"/>
        </w:rPr>
        <w:t>BookStore</w:t>
      </w:r>
      <w:proofErr w:type="spellEnd"/>
      <w:r w:rsidRPr="00285AF2">
        <w:rPr>
          <w:rStyle w:val="Strong"/>
          <w:color w:val="273239"/>
          <w:spacing w:val="2"/>
          <w:bdr w:val="none" w:sz="0" w:space="0" w:color="auto" w:frame="1"/>
        </w:rPr>
        <w:t> </w:t>
      </w:r>
      <w:r w:rsidRPr="00285AF2">
        <w:rPr>
          <w:color w:val="273239"/>
          <w:spacing w:val="2"/>
        </w:rPr>
        <w:t>and inside the database create a collection named </w:t>
      </w:r>
      <w:r w:rsidRPr="00285AF2">
        <w:rPr>
          <w:rStyle w:val="Strong"/>
          <w:color w:val="273239"/>
          <w:spacing w:val="2"/>
          <w:bdr w:val="none" w:sz="0" w:space="0" w:color="auto" w:frame="1"/>
        </w:rPr>
        <w:t>Book</w:t>
      </w:r>
    </w:p>
    <w:p w14:paraId="094F60D3" w14:textId="77777777" w:rsidR="00B716AC" w:rsidRPr="00285AF2" w:rsidRDefault="00B716AC" w:rsidP="00B716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424649" w14:textId="77777777" w:rsidR="00B716AC" w:rsidRPr="007411D7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Testing the Endpoint in Postman</w:t>
      </w:r>
    </w:p>
    <w:p w14:paraId="1A8F2AE0" w14:textId="77777777" w:rsidR="00B716AC" w:rsidRPr="00285AF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POST – </w:t>
      </w:r>
      <w:hyperlink r:id="rId16" w:history="1">
        <w:r w:rsidRPr="00285AF2">
          <w:rPr>
            <w:rStyle w:val="Hyperlink"/>
            <w:rFonts w:eastAsiaTheme="majorEastAsia"/>
            <w:spacing w:val="2"/>
          </w:rPr>
          <w:t>http://localhost:8989/addBook</w:t>
        </w:r>
      </w:hyperlink>
    </w:p>
    <w:p w14:paraId="016C8A60" w14:textId="77777777" w:rsidR="00B716AC" w:rsidRPr="00285AF2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3239"/>
          <w:spacing w:val="2"/>
          <w:shd w:val="clear" w:color="auto" w:fill="FFFFFF"/>
        </w:rPr>
      </w:pPr>
      <w:r w:rsidRPr="00285AF2">
        <w:rPr>
          <w:color w:val="273239"/>
          <w:spacing w:val="2"/>
          <w:shd w:val="clear" w:color="auto" w:fill="FFFFFF"/>
        </w:rPr>
        <w:t xml:space="preserve">GET – </w:t>
      </w:r>
      <w:hyperlink r:id="rId17" w:history="1">
        <w:r w:rsidRPr="00285AF2">
          <w:rPr>
            <w:rStyle w:val="Hyperlink"/>
            <w:rFonts w:eastAsiaTheme="majorEastAsia"/>
            <w:spacing w:val="2"/>
            <w:shd w:val="clear" w:color="auto" w:fill="FFFFFF"/>
          </w:rPr>
          <w:t>http://localhost:8989/findAllBooks</w:t>
        </w:r>
      </w:hyperlink>
    </w:p>
    <w:p w14:paraId="3C0544CA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</w:pPr>
      <w:r w:rsidRPr="00285AF2">
        <w:rPr>
          <w:color w:val="273239"/>
          <w:spacing w:val="2"/>
          <w:shd w:val="clear" w:color="auto" w:fill="FFFFFF"/>
        </w:rPr>
        <w:t xml:space="preserve">DELETE – </w:t>
      </w:r>
      <w:hyperlink r:id="rId18" w:history="1">
        <w:r w:rsidRPr="00734C90">
          <w:rPr>
            <w:rStyle w:val="Hyperlink"/>
            <w:rFonts w:eastAsiaTheme="majorEastAsia"/>
            <w:spacing w:val="2"/>
            <w:shd w:val="clear" w:color="auto" w:fill="FFFFFF"/>
          </w:rPr>
          <w:t>http://localhost:8989/delete/1</w:t>
        </w:r>
      </w:hyperlink>
    </w:p>
    <w:p w14:paraId="312CD0E7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14:paraId="1F56F2DB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5AF733A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16E476B4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55AA89D1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0A75FA22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B09B0B5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DCCFF18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6C6338EC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358BA3A8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11AC0AD8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07635BDF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5E6F12A0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04BC6361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264C83CE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3FF4F61E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20B54899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4912297D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58CE88DC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066541B5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759671CD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2798B664" w14:textId="77777777" w:rsidR="00B716AC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2899E9FB" w14:textId="77777777" w:rsidR="00B716AC" w:rsidRPr="006D212F" w:rsidRDefault="00B716AC" w:rsidP="00B716A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</w:p>
    <w:p w14:paraId="33B1F8E2" w14:textId="20B933BD" w:rsidR="00B716AC" w:rsidRPr="00CE2D73" w:rsidRDefault="00CE2D73" w:rsidP="00CE2D73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Pr="00CE2D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16AC" w:rsidRPr="00CE2D73">
        <w:rPr>
          <w:rFonts w:ascii="Times New Roman" w:hAnsi="Times New Roman" w:cs="Times New Roman"/>
          <w:b/>
          <w:sz w:val="24"/>
          <w:szCs w:val="24"/>
        </w:rPr>
        <w:t>Securing REST APIs with Spring Security</w:t>
      </w:r>
    </w:p>
    <w:p w14:paraId="4DA5C081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add security to our Spring Boot application, we need to add the 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 starter dependency</w:t>
      </w:r>
    </w:p>
    <w:p w14:paraId="6AD6FCDD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AF889E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&lt;dependency&gt;</w:t>
      </w:r>
    </w:p>
    <w:p w14:paraId="6D19099C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F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23F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14:paraId="74929B4E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&gt;</w:t>
      </w:r>
    </w:p>
    <w:p w14:paraId="375D066F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&lt;/dependency&gt;</w:t>
      </w:r>
    </w:p>
    <w:p w14:paraId="06CC96FC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C90009" w14:textId="77777777" w:rsidR="00B716AC" w:rsidRPr="00E23FB5" w:rsidRDefault="00B716AC" w:rsidP="00B716AC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This will also include the </w:t>
      </w:r>
      <w:proofErr w:type="spellStart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SecurityAutoConfiguration</w:t>
      </w:r>
      <w:proofErr w:type="spellEnd"/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class containing the initial/default security configuration.</w:t>
      </w:r>
    </w:p>
    <w:p w14:paraId="471345D7" w14:textId="54E06D6B" w:rsidR="00B716AC" w:rsidRPr="00E23FB5" w:rsidRDefault="00B716AC" w:rsidP="00B716AC">
      <w:pPr>
        <w:pStyle w:val="NoSpacing"/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By default, the Authentication gets enabled for the Application. Also, content negotiation is used to determine if basic or </w:t>
      </w:r>
      <w:r w:rsidR="00CE2D73"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form Login</w:t>
      </w:r>
      <w:r w:rsidRPr="00E23FB5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should be used.</w:t>
      </w:r>
    </w:p>
    <w:p w14:paraId="496B2A96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4DA265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some predefined properties:</w:t>
      </w:r>
    </w:p>
    <w:p w14:paraId="505BD7BB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spring.security.user.name=root</w:t>
      </w:r>
    </w:p>
    <w:p w14:paraId="6E6FEF02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spring.security</w:t>
      </w:r>
      <w:proofErr w:type="gramEnd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.user.password=root</w:t>
      </w:r>
    </w:p>
    <w:p w14:paraId="573103E8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6FAF94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If we don't configure the password using the predefined property </w:t>
      </w:r>
      <w:proofErr w:type="gramStart"/>
      <w:r w:rsidRPr="00E23FB5">
        <w:rPr>
          <w:rStyle w:val="hl-attribute"/>
          <w:rFonts w:ascii="Times New Roman" w:hAnsi="Times New Roman" w:cs="Times New Roman"/>
          <w:sz w:val="24"/>
          <w:szCs w:val="24"/>
          <w:shd w:val="clear" w:color="auto" w:fill="FFFFFF"/>
        </w:rPr>
        <w:t>spring.security</w:t>
      </w:r>
      <w:proofErr w:type="gramEnd"/>
      <w:r w:rsidRPr="00E23FB5">
        <w:rPr>
          <w:rStyle w:val="hl-attribute"/>
          <w:rFonts w:ascii="Times New Roman" w:hAnsi="Times New Roman" w:cs="Times New Roman"/>
          <w:sz w:val="24"/>
          <w:szCs w:val="24"/>
          <w:shd w:val="clear" w:color="auto" w:fill="FFFFFF"/>
        </w:rPr>
        <w:t>.user.password</w:t>
      </w:r>
      <w:r w:rsidRPr="00E23FB5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and start the application, a default password is randomly generated and printed in the console log:</w:t>
      </w:r>
    </w:p>
    <w:p w14:paraId="6DAF8180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08094F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Using default security password: c8be15de-4488-4490-9dc6-fab3f91435c6</w:t>
      </w:r>
    </w:p>
    <w:p w14:paraId="2C59CE47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4B4493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File - new – Project - spring starter project</w:t>
      </w:r>
    </w:p>
    <w:p w14:paraId="3E928505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Name: spring-basic-security</w:t>
      </w:r>
    </w:p>
    <w:p w14:paraId="1605E932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Package: </w:t>
      </w: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com.</w:t>
      </w:r>
      <w:proofErr w:type="gramStart"/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example.security</w:t>
      </w:r>
      <w:proofErr w:type="spellEnd"/>
      <w:proofErr w:type="gramEnd"/>
    </w:p>
    <w:p w14:paraId="7BCFF32F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Click Next - Add Dependencies: Spring Web, Spring Security, Spring Boot Dev Tools….</w:t>
      </w:r>
    </w:p>
    <w:p w14:paraId="73B151F9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3FB5">
        <w:rPr>
          <w:rFonts w:ascii="Times New Roman" w:hAnsi="Times New Roman" w:cs="Times New Roman"/>
          <w:sz w:val="24"/>
          <w:szCs w:val="24"/>
          <w:shd w:val="clear" w:color="auto" w:fill="FFFFFF"/>
        </w:rPr>
        <w:t>Finish</w:t>
      </w:r>
    </w:p>
    <w:p w14:paraId="74A2C00E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</w:t>
      </w:r>
      <w:proofErr w:type="spellStart"/>
      <w:r w:rsidRPr="00E23FB5">
        <w:rPr>
          <w:rFonts w:ascii="Times New Roman" w:hAnsi="Times New Roman" w:cs="Times New Roman"/>
          <w:sz w:val="24"/>
          <w:szCs w:val="24"/>
          <w:shd w:val="clear" w:color="auto" w:fill="D4D4D4"/>
        </w:rPr>
        <w:t>SpringBasicSecurityApplication</w:t>
      </w:r>
      <w:proofErr w:type="spellEnd"/>
    </w:p>
    <w:p w14:paraId="22AECA01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23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23FB5">
        <w:rPr>
          <w:rFonts w:ascii="Times New Roman" w:hAnsi="Times New Roman" w:cs="Times New Roman"/>
          <w:sz w:val="24"/>
          <w:szCs w:val="24"/>
        </w:rPr>
        <w:t>example.security</w:t>
      </w:r>
      <w:proofErr w:type="spellEnd"/>
      <w:proofErr w:type="gramEnd"/>
      <w:r w:rsidRPr="00E23FB5">
        <w:rPr>
          <w:rFonts w:ascii="Times New Roman" w:hAnsi="Times New Roman" w:cs="Times New Roman"/>
          <w:sz w:val="24"/>
          <w:szCs w:val="24"/>
        </w:rPr>
        <w:t>;</w:t>
      </w:r>
    </w:p>
    <w:p w14:paraId="26885804" w14:textId="77777777" w:rsidR="00B716AC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b/>
          <w:color w:val="000000"/>
          <w:sz w:val="24"/>
          <w:szCs w:val="24"/>
        </w:rPr>
        <w:t>SecurityController.java</w:t>
      </w:r>
    </w:p>
    <w:p w14:paraId="57A54826" w14:textId="77777777" w:rsidR="00B716AC" w:rsidRPr="00F71614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DCA92" w14:textId="77777777" w:rsidR="00B716AC" w:rsidRPr="00F71614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com.</w:t>
      </w:r>
      <w:proofErr w:type="gram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example.security</w:t>
      </w:r>
      <w:proofErr w:type="spellEnd"/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E12B0A" w14:textId="77777777" w:rsidR="00B716AC" w:rsidRPr="00F71614" w:rsidRDefault="00B716AC" w:rsidP="00B716AC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org.springframework.web.bind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>.annotation.GetMapping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3CFCF8" w14:textId="77777777" w:rsidR="00B716AC" w:rsidRPr="00F71614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7161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org.springframework.web.bind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.annotation.RestController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C183DF" w14:textId="77777777" w:rsidR="00B716AC" w:rsidRPr="00F71614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F71614"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RestController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0ECCA51" w14:textId="77777777" w:rsidR="00B716AC" w:rsidRPr="00F71614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SecurityController</w:t>
      </w:r>
      <w:proofErr w:type="spell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</w:p>
    <w:p w14:paraId="271A6A22" w14:textId="77777777" w:rsidR="00B716AC" w:rsidRPr="00F71614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F71614">
        <w:rPr>
          <w:rFonts w:ascii="Times New Roman" w:hAnsi="Times New Roman" w:cs="Times New Roman"/>
          <w:color w:val="646464"/>
          <w:sz w:val="24"/>
          <w:szCs w:val="24"/>
        </w:rPr>
        <w:t>GetMapping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71614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B6652A0" w14:textId="77777777" w:rsidR="00B716AC" w:rsidRPr="00F71614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gramStart"/>
      <w:r w:rsidRPr="00F71614">
        <w:rPr>
          <w:rFonts w:ascii="Times New Roman" w:hAnsi="Times New Roman" w:cs="Times New Roman"/>
          <w:color w:val="000000"/>
          <w:sz w:val="24"/>
          <w:szCs w:val="24"/>
        </w:rPr>
        <w:t>Welcome(</w:t>
      </w:r>
      <w:proofErr w:type="gramEnd"/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14:paraId="5F7C8769" w14:textId="77777777" w:rsidR="00B716AC" w:rsidRPr="00F71614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71614">
        <w:rPr>
          <w:rFonts w:ascii="Times New Roman" w:hAnsi="Times New Roman" w:cs="Times New Roman"/>
          <w:color w:val="2A00FF"/>
          <w:sz w:val="24"/>
          <w:szCs w:val="24"/>
        </w:rPr>
        <w:t xml:space="preserve">"&lt;h1&gt;Welcome to </w:t>
      </w:r>
      <w:proofErr w:type="spellStart"/>
      <w:r w:rsidRPr="00F71614">
        <w:rPr>
          <w:rFonts w:ascii="Times New Roman" w:hAnsi="Times New Roman" w:cs="Times New Roman"/>
          <w:color w:val="2A00FF"/>
          <w:sz w:val="24"/>
          <w:szCs w:val="24"/>
        </w:rPr>
        <w:t>SpringBoot</w:t>
      </w:r>
      <w:proofErr w:type="spellEnd"/>
      <w:r w:rsidRPr="00F71614">
        <w:rPr>
          <w:rFonts w:ascii="Times New Roman" w:hAnsi="Times New Roman" w:cs="Times New Roman"/>
          <w:color w:val="2A00FF"/>
          <w:sz w:val="24"/>
          <w:szCs w:val="24"/>
        </w:rPr>
        <w:t xml:space="preserve"> Security&lt;/h1&gt;"</w:t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763A554" w14:textId="77777777" w:rsidR="00B716AC" w:rsidRPr="00F71614" w:rsidRDefault="00B716AC" w:rsidP="00B716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4CA6DB8" w14:textId="77777777" w:rsidR="00B716AC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161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4DFFC64" w14:textId="77777777" w:rsidR="00B716AC" w:rsidRPr="00F71614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26C48" w14:textId="77777777" w:rsidR="00B716AC" w:rsidRPr="00E23FB5" w:rsidRDefault="00B716AC" w:rsidP="00B716A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proofErr w:type="gramStart"/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E23FB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File</w:t>
      </w:r>
    </w:p>
    <w:p w14:paraId="3C60EBFC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FB5">
        <w:rPr>
          <w:rFonts w:ascii="Times New Roman" w:hAnsi="Times New Roman" w:cs="Times New Roman"/>
          <w:sz w:val="24"/>
          <w:szCs w:val="24"/>
        </w:rPr>
        <w:t>spring.security.user.name=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niranjan</w:t>
      </w:r>
      <w:proofErr w:type="spellEnd"/>
    </w:p>
    <w:p w14:paraId="6D49F69D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3FB5">
        <w:rPr>
          <w:rFonts w:ascii="Times New Roman" w:hAnsi="Times New Roman" w:cs="Times New Roman"/>
          <w:sz w:val="24"/>
          <w:szCs w:val="24"/>
        </w:rPr>
        <w:t>spring.security</w:t>
      </w:r>
      <w:proofErr w:type="gramEnd"/>
      <w:r w:rsidRPr="00E23FB5">
        <w:rPr>
          <w:rFonts w:ascii="Times New Roman" w:hAnsi="Times New Roman" w:cs="Times New Roman"/>
          <w:sz w:val="24"/>
          <w:szCs w:val="24"/>
        </w:rPr>
        <w:t>.user.password</w:t>
      </w:r>
      <w:proofErr w:type="spellEnd"/>
      <w:r w:rsidRPr="00E23F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23FB5">
        <w:rPr>
          <w:rFonts w:ascii="Times New Roman" w:hAnsi="Times New Roman" w:cs="Times New Roman"/>
          <w:sz w:val="24"/>
          <w:szCs w:val="24"/>
        </w:rPr>
        <w:t>murthy</w:t>
      </w:r>
      <w:proofErr w:type="spellEnd"/>
    </w:p>
    <w:p w14:paraId="4986DD98" w14:textId="77777777" w:rsidR="00B716AC" w:rsidRPr="00E23FB5" w:rsidRDefault="00B716AC" w:rsidP="00B716A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3FB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23FB5">
        <w:rPr>
          <w:rFonts w:ascii="Times New Roman" w:hAnsi="Times New Roman" w:cs="Times New Roman"/>
          <w:sz w:val="24"/>
          <w:szCs w:val="24"/>
        </w:rPr>
        <w:t>=8090</w:t>
      </w:r>
    </w:p>
    <w:p w14:paraId="55EFF419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717441C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140CD301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4B078123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79F20942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00E7CDA5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5355F05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59C4B5D2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4E98A897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7E97667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6BCC1522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555A183E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7C60F8AF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2F313C93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0EED9591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4B8F9E10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5FAFA31A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70110DBC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5948D7B6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5A88490B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3967025D" w14:textId="292AD7D0" w:rsidR="00B716AC" w:rsidRPr="00CE2D73" w:rsidRDefault="00CE2D73" w:rsidP="00CE2D7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 </w:t>
      </w:r>
      <w:r w:rsidR="00B716AC" w:rsidRPr="00CE2D73">
        <w:rPr>
          <w:rFonts w:ascii="Times New Roman" w:hAnsi="Times New Roman" w:cs="Times New Roman"/>
          <w:b/>
          <w:sz w:val="24"/>
        </w:rPr>
        <w:t>Build simple page application like shopping cart using ReactJS.</w:t>
      </w:r>
    </w:p>
    <w:p w14:paraId="3FD27BAF" w14:textId="77777777" w:rsidR="00B716AC" w:rsidRDefault="00B716AC" w:rsidP="00B716AC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8DFB082" w14:textId="77777777" w:rsidR="00B716AC" w:rsidRPr="00F34FDA" w:rsidRDefault="00B716AC" w:rsidP="00B716AC">
      <w:pPr>
        <w:pStyle w:val="ListParagraph"/>
        <w:rPr>
          <w:rFonts w:ascii="Times New Roman" w:hAnsi="Times New Roman" w:cs="Times New Roman"/>
          <w:b/>
          <w:sz w:val="24"/>
        </w:rPr>
      </w:pPr>
      <w:r w:rsidRPr="00F34FDA">
        <w:rPr>
          <w:rFonts w:ascii="Times New Roman" w:hAnsi="Times New Roman" w:cs="Times New Roman"/>
          <w:b/>
          <w:sz w:val="24"/>
        </w:rPr>
        <w:t>App.js</w:t>
      </w:r>
    </w:p>
    <w:p w14:paraId="08832D18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import Header from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Header";</w:t>
      </w:r>
    </w:p>
    <w:p w14:paraId="2B65983C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import Products from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Product";</w:t>
      </w:r>
    </w:p>
    <w:p w14:paraId="738DF735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28519C0C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"./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";</w:t>
      </w:r>
    </w:p>
    <w:p w14:paraId="5DDC527F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) {</w:t>
      </w:r>
    </w:p>
    <w:p w14:paraId="6855BFAE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const [product,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setproduct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[</w:t>
      </w:r>
    </w:p>
    <w:p w14:paraId="3CA7657B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14:paraId="7CECEF67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url:'imgs/lenovo.png',</w:t>
      </w:r>
    </w:p>
    <w:p w14:paraId="28A94CD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name: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lenovo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ideapad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Slim 3',</w:t>
      </w:r>
    </w:p>
    <w:p w14:paraId="01F48DE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price: 57000</w:t>
      </w:r>
    </w:p>
    <w:p w14:paraId="1DF55FB8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14:paraId="6965C62C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14:paraId="00707CE6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url: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imgs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/watch.png',</w:t>
      </w:r>
    </w:p>
    <w:p w14:paraId="76744125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name: '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fastrack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w98',</w:t>
      </w:r>
    </w:p>
    <w:p w14:paraId="64F40E1E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price: 1500</w:t>
      </w:r>
    </w:p>
    <w:p w14:paraId="01CE8D0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</w:t>
      </w:r>
    </w:p>
    <w:p w14:paraId="6C046615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])</w:t>
      </w:r>
    </w:p>
    <w:p w14:paraId="7FCD2418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const [cart,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[])</w:t>
      </w:r>
    </w:p>
    <w:p w14:paraId="7BEEB635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(false)</w:t>
      </w:r>
    </w:p>
    <w:p w14:paraId="0FD11B7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 (data) =&gt; {</w:t>
      </w:r>
    </w:p>
    <w:p w14:paraId="6416B88F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[...cart, { ...data, quantity: 1 }])</w:t>
      </w:r>
    </w:p>
    <w:p w14:paraId="56B31F1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30BD7B38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 (value) =&gt; {</w:t>
      </w:r>
    </w:p>
    <w:p w14:paraId="702CEB75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(value)</w:t>
      </w:r>
    </w:p>
    <w:p w14:paraId="0651D8B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0CF3F65F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14:paraId="063F40BB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 &gt;</w:t>
      </w:r>
    </w:p>
    <w:p w14:paraId="43A2EB7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&lt;Header count={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cart.length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/&gt;</w:t>
      </w:r>
    </w:p>
    <w:p w14:paraId="5C305ADF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14:paraId="461AF5A7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showCart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34EDCF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cart={cart} /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&gt; :</w:t>
      </w:r>
      <w:proofErr w:type="gramEnd"/>
    </w:p>
    <w:p w14:paraId="537EB1C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&lt;Products product={product}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/&gt;</w:t>
      </w:r>
    </w:p>
    <w:p w14:paraId="3E775A9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03DC16C6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14:paraId="2D62665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32FC411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1258E486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App;</w:t>
      </w:r>
    </w:p>
    <w:p w14:paraId="774396C2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Product.js</w:t>
      </w:r>
    </w:p>
    <w:p w14:paraId="76FB858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3DE84E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405B99A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function Products({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product,addToCart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} ){</w:t>
      </w:r>
    </w:p>
    <w:p w14:paraId="0AAE0471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>return (</w:t>
      </w:r>
    </w:p>
    <w:p w14:paraId="50ED1F11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='flex'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3CDBBF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product.map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productitem,productIndex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14:paraId="76B10F67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14:paraId="01A8DB5B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14:paraId="45F3EC21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={productitem.url} width="20%" alt=""/&gt;</w:t>
      </w:r>
    </w:p>
    <w:p w14:paraId="39B67F1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&lt;p&gt;{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productitem.name}&lt;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/p&gt;</w:t>
      </w:r>
    </w:p>
    <w:p w14:paraId="29355C4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Rs.{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productitem.price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}&lt;/p&gt;</w:t>
      </w:r>
    </w:p>
    <w:p w14:paraId="7F221D54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productitem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)}&gt;Add Cart&lt;/button&gt;</w:t>
      </w:r>
    </w:p>
    <w:p w14:paraId="5ACC244A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14:paraId="6498FFA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5C9387AC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14:paraId="22C8B691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09108D6E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14:paraId="5B0E63A4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52116AA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0134C3D0" w14:textId="77777777" w:rsidR="00B716AC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48B8CF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CarList.js</w:t>
      </w:r>
    </w:p>
    <w:p w14:paraId="60E6CA85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F43626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React,{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useState,useEffect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from 'react';</w:t>
      </w:r>
    </w:p>
    <w:p w14:paraId="03CDFD84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({cart}) {</w:t>
      </w:r>
    </w:p>
    <w:p w14:paraId="10835CCA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const [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CART,setCART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([])</w:t>
      </w:r>
    </w:p>
    <w:p w14:paraId="1A8B6ED4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 =&gt; {</w:t>
      </w:r>
    </w:p>
    <w:p w14:paraId="72276C64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(cart)</w:t>
      </w:r>
    </w:p>
    <w:p w14:paraId="6D762D1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}, [cart])</w:t>
      </w:r>
    </w:p>
    <w:p w14:paraId="69ABBF0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14:paraId="7CCBCE32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14:paraId="31B25AE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</w:t>
      </w:r>
    </w:p>
    <w:p w14:paraId="225580B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CART?.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cartitem,cartindex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14:paraId="4537ECE8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4FDA">
        <w:rPr>
          <w:rFonts w:ascii="Times New Roman" w:hAnsi="Times New Roman" w:cs="Times New Roman"/>
          <w:sz w:val="24"/>
          <w:szCs w:val="24"/>
        </w:rPr>
        <w:t>return(</w:t>
      </w:r>
      <w:proofErr w:type="gramEnd"/>
    </w:p>
    <w:p w14:paraId="0D8866D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14:paraId="44DED2F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={cartitem.url} width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60} /&gt;</w:t>
      </w:r>
    </w:p>
    <w:p w14:paraId="334F83A1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{cartitem.name} &lt;/span&gt;</w:t>
      </w:r>
    </w:p>
    <w:p w14:paraId="0C7978AE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()=&gt;{</w:t>
      </w:r>
    </w:p>
    <w:p w14:paraId="2B175FB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const _CART=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CART.map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item,index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14:paraId="3AC095C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===index? {...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item,quantity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:item.quantity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&gt;0?item.quantity-1:0}:item</w:t>
      </w:r>
    </w:p>
    <w:p w14:paraId="093F9F8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14:paraId="68D7F7E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(_CART)</w:t>
      </w:r>
    </w:p>
    <w:p w14:paraId="404D338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</w:t>
      </w:r>
    </w:p>
    <w:p w14:paraId="6CBF86A1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- &lt;/button&gt;  </w:t>
      </w:r>
    </w:p>
    <w:p w14:paraId="0A9CC99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&lt;span&gt; {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cartitem.quantity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} &lt;/span&gt;</w:t>
      </w:r>
    </w:p>
    <w:p w14:paraId="3BEEB6D8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()=&gt;{</w:t>
      </w:r>
    </w:p>
    <w:p w14:paraId="4FE94227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const _CART=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CART.map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item,index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)=&gt;{</w:t>
      </w:r>
    </w:p>
    <w:p w14:paraId="429BA92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cartindex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 ===index? {...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item,quantity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:item.quantity+1}:item</w:t>
      </w:r>
    </w:p>
    <w:p w14:paraId="68B55F5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14:paraId="11165C9A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setCART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(_CART)</w:t>
      </w:r>
    </w:p>
    <w:p w14:paraId="21EB3FF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}}&gt;+ &lt;/button&gt;</w:t>
      </w:r>
    </w:p>
    <w:p w14:paraId="5900924F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&lt;span&gt; 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Rs.{</w:t>
      </w:r>
      <w:proofErr w:type="spellStart"/>
      <w:proofErr w:type="gramEnd"/>
      <w:r w:rsidRPr="00F34FDA">
        <w:rPr>
          <w:rFonts w:ascii="Times New Roman" w:hAnsi="Times New Roman" w:cs="Times New Roman"/>
          <w:sz w:val="24"/>
          <w:szCs w:val="24"/>
        </w:rPr>
        <w:t>cartitem.price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cartitem.quantity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} &lt;/span&gt;</w:t>
      </w:r>
    </w:p>
    <w:p w14:paraId="05F9BC6A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14:paraId="58BDEE92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09763C7F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})</w:t>
      </w:r>
    </w:p>
    <w:p w14:paraId="17FB855E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27382797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&lt;p&gt;Total=&lt;span&gt;</w:t>
      </w:r>
    </w:p>
    <w:p w14:paraId="3053876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&lt;/span&gt;</w:t>
      </w:r>
    </w:p>
    <w:p w14:paraId="0F7F2396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{CART.map(item=&gt;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item.price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*item.quantity).reduce((total,value)=&gt;total+value,0)}</w:t>
      </w:r>
    </w:p>
    <w:p w14:paraId="1B84F3CE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&lt;/p&gt;</w:t>
      </w:r>
    </w:p>
    <w:p w14:paraId="5689F628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14:paraId="05B551F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18157C98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}</w:t>
      </w:r>
    </w:p>
    <w:p w14:paraId="0B59983B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CartList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;</w:t>
      </w:r>
    </w:p>
    <w:p w14:paraId="0731CE14" w14:textId="77777777" w:rsidR="00B716AC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BB830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FDA">
        <w:rPr>
          <w:rFonts w:ascii="Times New Roman" w:hAnsi="Times New Roman" w:cs="Times New Roman"/>
          <w:b/>
          <w:sz w:val="24"/>
          <w:szCs w:val="24"/>
        </w:rPr>
        <w:t>Header.js</w:t>
      </w:r>
    </w:p>
    <w:p w14:paraId="609F3C86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E1C05D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import React from 'react'</w:t>
      </w:r>
    </w:p>
    <w:p w14:paraId="0A9D87E8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export default function Header(props) {</w:t>
      </w:r>
    </w:p>
    <w:p w14:paraId="587373C5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return (</w:t>
      </w:r>
    </w:p>
    <w:p w14:paraId="602D3803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&lt;div&gt;</w:t>
      </w:r>
    </w:p>
    <w:p w14:paraId="41CAB710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(false)}&gt;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14:paraId="18DDB0D7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={</w:t>
      </w:r>
      <w:proofErr w:type="gramStart"/>
      <w:r w:rsidRPr="00F34FDA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F34F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34FDA">
        <w:rPr>
          <w:rFonts w:ascii="Times New Roman" w:hAnsi="Times New Roman" w:cs="Times New Roman"/>
          <w:sz w:val="24"/>
          <w:szCs w:val="24"/>
        </w:rPr>
        <w:t>props.handleShow</w:t>
      </w:r>
      <w:proofErr w:type="spellEnd"/>
      <w:r w:rsidRPr="00F34FDA">
        <w:rPr>
          <w:rFonts w:ascii="Times New Roman" w:hAnsi="Times New Roman" w:cs="Times New Roman"/>
          <w:sz w:val="24"/>
          <w:szCs w:val="24"/>
        </w:rPr>
        <w:t>(true)}&gt; Cart</w:t>
      </w:r>
    </w:p>
    <w:p w14:paraId="0BD5DB49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&lt;sup&gt;{</w:t>
      </w:r>
      <w:proofErr w:type="spellStart"/>
      <w:proofErr w:type="gramStart"/>
      <w:r w:rsidRPr="00F34FDA">
        <w:rPr>
          <w:rFonts w:ascii="Times New Roman" w:hAnsi="Times New Roman" w:cs="Times New Roman"/>
          <w:sz w:val="24"/>
          <w:szCs w:val="24"/>
        </w:rPr>
        <w:t>props.count</w:t>
      </w:r>
      <w:proofErr w:type="spellEnd"/>
      <w:proofErr w:type="gramEnd"/>
      <w:r w:rsidRPr="00F34FDA">
        <w:rPr>
          <w:rFonts w:ascii="Times New Roman" w:hAnsi="Times New Roman" w:cs="Times New Roman"/>
          <w:sz w:val="24"/>
          <w:szCs w:val="24"/>
        </w:rPr>
        <w:t>}&lt;/sup&gt;</w:t>
      </w:r>
    </w:p>
    <w:p w14:paraId="264A3552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14:paraId="07EC4E4E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&lt;/div&gt;</w:t>
      </w:r>
    </w:p>
    <w:p w14:paraId="0F84ACB4" w14:textId="77777777" w:rsidR="00B716AC" w:rsidRPr="00F34FDA" w:rsidRDefault="00B716AC" w:rsidP="00B716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4FDA">
        <w:rPr>
          <w:rFonts w:ascii="Times New Roman" w:hAnsi="Times New Roman" w:cs="Times New Roman"/>
          <w:sz w:val="24"/>
          <w:szCs w:val="24"/>
        </w:rPr>
        <w:t>)</w:t>
      </w:r>
    </w:p>
    <w:p w14:paraId="6FE228DD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34FDA">
        <w:rPr>
          <w:rFonts w:ascii="Times New Roman" w:hAnsi="Times New Roman" w:cs="Times New Roman"/>
        </w:rPr>
        <w:t>}</w:t>
      </w:r>
    </w:p>
    <w:p w14:paraId="52469E52" w14:textId="77777777" w:rsidR="00B716AC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A348953" w14:textId="77777777" w:rsidR="00B716AC" w:rsidRPr="00C86567" w:rsidRDefault="00B716AC" w:rsidP="00B716AC">
      <w:pPr>
        <w:pStyle w:val="TableParagraph"/>
        <w:spacing w:before="41" w:line="36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Create</w:t>
      </w:r>
      <w:r w:rsidRPr="00C86567">
        <w:rPr>
          <w:rFonts w:ascii="Times New Roman" w:hAnsi="Times New Roman" w:cs="Times New Roman"/>
          <w:spacing w:val="7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and</w:t>
      </w:r>
      <w:r w:rsidRPr="00C86567">
        <w:rPr>
          <w:rFonts w:ascii="Times New Roman" w:hAnsi="Times New Roman" w:cs="Times New Roman"/>
          <w:spacing w:val="7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manage</w:t>
      </w:r>
      <w:r w:rsidRPr="00C86567">
        <w:rPr>
          <w:rFonts w:ascii="Times New Roman" w:hAnsi="Times New Roman" w:cs="Times New Roman"/>
          <w:spacing w:val="8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users</w:t>
      </w:r>
      <w:r w:rsidRPr="00C86567">
        <w:rPr>
          <w:rFonts w:ascii="Times New Roman" w:hAnsi="Times New Roman" w:cs="Times New Roman"/>
          <w:spacing w:val="8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and</w:t>
      </w:r>
      <w:r w:rsidRPr="00C86567">
        <w:rPr>
          <w:rFonts w:ascii="Times New Roman" w:hAnsi="Times New Roman" w:cs="Times New Roman"/>
          <w:spacing w:val="9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roles Migration</w:t>
      </w:r>
      <w:r w:rsidRPr="00C86567">
        <w:rPr>
          <w:rFonts w:ascii="Times New Roman" w:hAnsi="Times New Roman" w:cs="Times New Roman"/>
          <w:spacing w:val="8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to</w:t>
      </w:r>
      <w:r w:rsidRPr="00C86567">
        <w:rPr>
          <w:rFonts w:ascii="Times New Roman" w:hAnsi="Times New Roman" w:cs="Times New Roman"/>
          <w:spacing w:val="9"/>
          <w:sz w:val="24"/>
          <w:szCs w:val="24"/>
          <w:shd w:val="clear" w:color="auto" w:fill="FBFBFB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  <w:shd w:val="clear" w:color="auto" w:fill="FBFBFB"/>
        </w:rPr>
        <w:t>MongoDB</w:t>
      </w:r>
    </w:p>
    <w:p w14:paraId="4C8537AD" w14:textId="77777777" w:rsidR="00B716AC" w:rsidRPr="00C86567" w:rsidRDefault="00B716AC" w:rsidP="00B716AC">
      <w:pPr>
        <w:pStyle w:val="TableParagraph"/>
        <w:spacing w:line="360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Integrate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the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work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of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each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group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and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carry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out integration</w:t>
      </w:r>
      <w:r w:rsidRPr="00C8656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testing</w:t>
      </w:r>
    </w:p>
    <w:p w14:paraId="2DB5D1DF" w14:textId="77777777" w:rsidR="00B716AC" w:rsidRPr="00C86567" w:rsidRDefault="00B716AC" w:rsidP="00B716AC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Bug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tracking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–</w:t>
      </w:r>
      <w:r w:rsidRPr="00C86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using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Jira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or</w:t>
      </w:r>
      <w:r w:rsidRPr="00C86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similar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tools</w:t>
      </w:r>
    </w:p>
    <w:p w14:paraId="334132AD" w14:textId="77777777" w:rsidR="00B716AC" w:rsidRPr="00C86567" w:rsidRDefault="00B716AC" w:rsidP="00B716AC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code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analysis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using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tools</w:t>
      </w:r>
    </w:p>
    <w:p w14:paraId="6741E871" w14:textId="77777777" w:rsidR="00B716AC" w:rsidRDefault="00B716AC" w:rsidP="00B716AC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Install docker on desktop and start the docker</w:t>
      </w:r>
      <w:r w:rsidRPr="00C86567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tool.</w:t>
      </w:r>
    </w:p>
    <w:p w14:paraId="667F2FD5" w14:textId="77777777" w:rsidR="00B716AC" w:rsidRPr="00C86567" w:rsidRDefault="00B716AC" w:rsidP="00B716AC">
      <w:pPr>
        <w:pStyle w:val="TableParagraph"/>
        <w:spacing w:line="360" w:lineRule="auto"/>
        <w:ind w:left="109" w:right="372"/>
        <w:rPr>
          <w:rFonts w:ascii="Times New Roman" w:hAnsi="Times New Roman" w:cs="Times New Roman"/>
          <w:sz w:val="24"/>
          <w:szCs w:val="24"/>
        </w:rPr>
      </w:pPr>
      <w:r w:rsidRPr="00C86567">
        <w:rPr>
          <w:rFonts w:ascii="Times New Roman" w:hAnsi="Times New Roman" w:cs="Times New Roman"/>
          <w:sz w:val="24"/>
          <w:szCs w:val="24"/>
        </w:rPr>
        <w:t>create docker container from docker image</w:t>
      </w:r>
      <w:r w:rsidRPr="00C86567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Run</w:t>
      </w:r>
      <w:r w:rsidRPr="00C8656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the</w:t>
      </w:r>
      <w:r w:rsidRPr="00C8656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docker</w:t>
      </w:r>
      <w:r w:rsidRPr="00C865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6567">
        <w:rPr>
          <w:rFonts w:ascii="Times New Roman" w:hAnsi="Times New Roman" w:cs="Times New Roman"/>
          <w:sz w:val="24"/>
          <w:szCs w:val="24"/>
        </w:rPr>
        <w:t>container</w:t>
      </w:r>
    </w:p>
    <w:p w14:paraId="385AF717" w14:textId="77777777" w:rsidR="00B716AC" w:rsidRPr="00CE5C3F" w:rsidRDefault="00B716AC" w:rsidP="00B716AC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14C5F8BC" w14:textId="77777777" w:rsidR="00B716AC" w:rsidRDefault="00B716AC" w:rsidP="00B716AC"/>
    <w:p w14:paraId="1EA4FE62" w14:textId="77777777" w:rsidR="00150DDB" w:rsidRPr="00C0011E" w:rsidRDefault="00150DDB" w:rsidP="00C0011E">
      <w:pPr>
        <w:spacing w:line="16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50DDB" w:rsidRPr="00C0011E" w:rsidSect="0057762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680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5CB32" w14:textId="77777777" w:rsidR="00362772" w:rsidRDefault="00362772" w:rsidP="00545667">
      <w:pPr>
        <w:spacing w:after="0" w:line="240" w:lineRule="auto"/>
      </w:pPr>
      <w:r>
        <w:separator/>
      </w:r>
    </w:p>
  </w:endnote>
  <w:endnote w:type="continuationSeparator" w:id="0">
    <w:p w14:paraId="0CADC3EC" w14:textId="77777777" w:rsidR="00362772" w:rsidRDefault="00362772" w:rsidP="0054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F0CC8" w14:textId="77777777" w:rsidR="006D5655" w:rsidRDefault="006D5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BE178" w14:textId="64F67D1B" w:rsidR="00545667" w:rsidRPr="001C6146" w:rsidRDefault="00220A0F">
    <w:pPr>
      <w:pStyle w:val="Footer"/>
      <w:rPr>
        <w:sz w:val="24"/>
        <w:szCs w:val="24"/>
      </w:rPr>
    </w:pPr>
    <w:r w:rsidRPr="001C6146">
      <w:rPr>
        <w:noProof/>
        <w:sz w:val="24"/>
        <w:szCs w:val="24"/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034325" wp14:editId="18940590">
              <wp:simplePos x="0" y="0"/>
              <wp:positionH relativeFrom="column">
                <wp:posOffset>18989</wp:posOffset>
              </wp:positionH>
              <wp:positionV relativeFrom="paragraph">
                <wp:posOffset>-97155</wp:posOffset>
              </wp:positionV>
              <wp:extent cx="5924611" cy="18604"/>
              <wp:effectExtent l="0" t="0" r="0" b="0"/>
              <wp:wrapSquare wrapText="bothSides"/>
              <wp:docPr id="1347824695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AB173F" id="Rectangle 38" o:spid="_x0000_s1026" style="position:absolute;margin-left:1.5pt;margin-top:-7.6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" fillcolor="black [3213]" stroked="f" strokeweight="1pt">
              <w10:wrap type="square"/>
            </v:rect>
          </w:pict>
        </mc:Fallback>
      </mc:AlternateContent>
    </w:r>
    <w:r w:rsidR="00655775" w:rsidRPr="001C6146"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D273B9" wp14:editId="25BBC3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4ED648" w14:textId="77777777" w:rsidR="00655775" w:rsidRPr="006525E3" w:rsidRDefault="00655775" w:rsidP="00253D68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525E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6525E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6525E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6525E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6525E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D273B9" id="Rectangle 45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474ED648" w14:textId="77777777" w:rsidR="00655775" w:rsidRPr="006525E3" w:rsidRDefault="00655775" w:rsidP="00253D68">
                    <w:pPr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6525E3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6525E3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6525E3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Pr="006525E3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6525E3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655775" w:rsidRPr="001C6146">
      <w:rPr>
        <w:sz w:val="24"/>
        <w:szCs w:val="24"/>
      </w:rPr>
      <w:t>Dept. of CS&amp;</w:t>
    </w:r>
    <w:r w:rsidR="001C6146" w:rsidRPr="001C6146">
      <w:rPr>
        <w:sz w:val="24"/>
        <w:szCs w:val="24"/>
      </w:rPr>
      <w:t>E, DDBP, Mysore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0D3F9" w14:textId="77777777" w:rsidR="006D5655" w:rsidRDefault="006D5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84335" w14:textId="77777777" w:rsidR="00362772" w:rsidRDefault="00362772" w:rsidP="00545667">
      <w:pPr>
        <w:spacing w:after="0" w:line="240" w:lineRule="auto"/>
      </w:pPr>
      <w:r>
        <w:separator/>
      </w:r>
    </w:p>
  </w:footnote>
  <w:footnote w:type="continuationSeparator" w:id="0">
    <w:p w14:paraId="6455D2C3" w14:textId="77777777" w:rsidR="00362772" w:rsidRDefault="00362772" w:rsidP="0054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642D2" w14:textId="77777777" w:rsidR="006D5655" w:rsidRDefault="006D56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09E2E" w14:textId="338B636C" w:rsidR="00577621" w:rsidRPr="006D5655" w:rsidRDefault="0000000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  <w:sz w:val="28"/>
        <w:szCs w:val="28"/>
      </w:rPr>
    </w:pPr>
    <w:sdt>
      <w:sdtPr>
        <w:rPr>
          <w:color w:val="404040" w:themeColor="text1" w:themeTint="BF"/>
          <w:sz w:val="28"/>
          <w:szCs w:val="28"/>
        </w:rPr>
        <w:alias w:val="Title"/>
        <w:tag w:val=""/>
        <w:id w:val="942040131"/>
        <w:placeholder>
          <w:docPart w:val="61AC4812C131438A919EF810D7261A7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77621" w:rsidRPr="006D5655">
          <w:rPr>
            <w:color w:val="404040" w:themeColor="text1" w:themeTint="BF"/>
            <w:sz w:val="28"/>
            <w:szCs w:val="28"/>
          </w:rPr>
          <w:t>FSD</w:t>
        </w:r>
      </w:sdtContent>
    </w:sdt>
  </w:p>
  <w:p w14:paraId="48EA25D5" w14:textId="2C4CE416" w:rsidR="00220A0F" w:rsidRDefault="00220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73DD8" w14:textId="77777777" w:rsidR="006D5655" w:rsidRDefault="006D5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97F"/>
    <w:multiLevelType w:val="hybridMultilevel"/>
    <w:tmpl w:val="2A40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0207"/>
    <w:multiLevelType w:val="hybridMultilevel"/>
    <w:tmpl w:val="190AEE08"/>
    <w:lvl w:ilvl="0" w:tplc="DC184270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15EF"/>
    <w:multiLevelType w:val="hybridMultilevel"/>
    <w:tmpl w:val="2BE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57018"/>
    <w:multiLevelType w:val="hybridMultilevel"/>
    <w:tmpl w:val="56AEC614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5035E"/>
    <w:multiLevelType w:val="hybridMultilevel"/>
    <w:tmpl w:val="850215BC"/>
    <w:lvl w:ilvl="0" w:tplc="BEC883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7E76"/>
    <w:multiLevelType w:val="hybridMultilevel"/>
    <w:tmpl w:val="461632A8"/>
    <w:lvl w:ilvl="0" w:tplc="DF020ED4">
      <w:start w:val="1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C67CF"/>
    <w:multiLevelType w:val="hybridMultilevel"/>
    <w:tmpl w:val="2632D418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E68A5"/>
    <w:multiLevelType w:val="hybridMultilevel"/>
    <w:tmpl w:val="AD0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05F"/>
    <w:multiLevelType w:val="multilevel"/>
    <w:tmpl w:val="E90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4065A"/>
    <w:multiLevelType w:val="hybridMultilevel"/>
    <w:tmpl w:val="7E1202FC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37E21"/>
    <w:multiLevelType w:val="hybridMultilevel"/>
    <w:tmpl w:val="58F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50D8C"/>
    <w:multiLevelType w:val="hybridMultilevel"/>
    <w:tmpl w:val="AD3E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26A98"/>
    <w:multiLevelType w:val="hybridMultilevel"/>
    <w:tmpl w:val="1550E28E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816F7"/>
    <w:multiLevelType w:val="hybridMultilevel"/>
    <w:tmpl w:val="819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D6A92"/>
    <w:multiLevelType w:val="hybridMultilevel"/>
    <w:tmpl w:val="7C86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360A5"/>
    <w:multiLevelType w:val="hybridMultilevel"/>
    <w:tmpl w:val="B4328F8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6" w15:restartNumberingAfterBreak="0">
    <w:nsid w:val="2E5B0B26"/>
    <w:multiLevelType w:val="hybridMultilevel"/>
    <w:tmpl w:val="35208DF0"/>
    <w:lvl w:ilvl="0" w:tplc="40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C60D3"/>
    <w:multiLevelType w:val="hybridMultilevel"/>
    <w:tmpl w:val="7C6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E70D9"/>
    <w:multiLevelType w:val="hybridMultilevel"/>
    <w:tmpl w:val="05E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C2BBF"/>
    <w:multiLevelType w:val="hybridMultilevel"/>
    <w:tmpl w:val="DD60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E30EE"/>
    <w:multiLevelType w:val="hybridMultilevel"/>
    <w:tmpl w:val="A0E29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D799C"/>
    <w:multiLevelType w:val="hybridMultilevel"/>
    <w:tmpl w:val="200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46BAC"/>
    <w:multiLevelType w:val="hybridMultilevel"/>
    <w:tmpl w:val="00AC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C1AF9"/>
    <w:multiLevelType w:val="multilevel"/>
    <w:tmpl w:val="159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B3444"/>
    <w:multiLevelType w:val="hybridMultilevel"/>
    <w:tmpl w:val="B40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F7893"/>
    <w:multiLevelType w:val="hybridMultilevel"/>
    <w:tmpl w:val="F2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C40A1"/>
    <w:multiLevelType w:val="hybridMultilevel"/>
    <w:tmpl w:val="A1302FF6"/>
    <w:lvl w:ilvl="0" w:tplc="E4AAF3E8">
      <w:start w:val="1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E75BE"/>
    <w:multiLevelType w:val="hybridMultilevel"/>
    <w:tmpl w:val="A8A0A0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8" w15:restartNumberingAfterBreak="0">
    <w:nsid w:val="515F66BA"/>
    <w:multiLevelType w:val="hybridMultilevel"/>
    <w:tmpl w:val="819C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C1938"/>
    <w:multiLevelType w:val="hybridMultilevel"/>
    <w:tmpl w:val="6A0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F1AB6"/>
    <w:multiLevelType w:val="hybridMultilevel"/>
    <w:tmpl w:val="AB3E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E34B2"/>
    <w:multiLevelType w:val="hybridMultilevel"/>
    <w:tmpl w:val="AA88B38A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86906"/>
    <w:multiLevelType w:val="hybridMultilevel"/>
    <w:tmpl w:val="A1D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72BCE"/>
    <w:multiLevelType w:val="hybridMultilevel"/>
    <w:tmpl w:val="4F5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F5769"/>
    <w:multiLevelType w:val="hybridMultilevel"/>
    <w:tmpl w:val="2084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83D0F"/>
    <w:multiLevelType w:val="hybridMultilevel"/>
    <w:tmpl w:val="6C9A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82432"/>
    <w:multiLevelType w:val="hybridMultilevel"/>
    <w:tmpl w:val="8B3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20CC5"/>
    <w:multiLevelType w:val="hybridMultilevel"/>
    <w:tmpl w:val="984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10C41"/>
    <w:multiLevelType w:val="hybridMultilevel"/>
    <w:tmpl w:val="B5A0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A4F48"/>
    <w:multiLevelType w:val="hybridMultilevel"/>
    <w:tmpl w:val="840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511675">
    <w:abstractNumId w:val="4"/>
  </w:num>
  <w:num w:numId="2" w16cid:durableId="513038580">
    <w:abstractNumId w:val="20"/>
  </w:num>
  <w:num w:numId="3" w16cid:durableId="1628966405">
    <w:abstractNumId w:val="11"/>
  </w:num>
  <w:num w:numId="4" w16cid:durableId="858080891">
    <w:abstractNumId w:val="14"/>
  </w:num>
  <w:num w:numId="5" w16cid:durableId="2143687535">
    <w:abstractNumId w:val="21"/>
  </w:num>
  <w:num w:numId="6" w16cid:durableId="1053694399">
    <w:abstractNumId w:val="39"/>
  </w:num>
  <w:num w:numId="7" w16cid:durableId="21833564">
    <w:abstractNumId w:val="7"/>
  </w:num>
  <w:num w:numId="8" w16cid:durableId="2142572836">
    <w:abstractNumId w:val="30"/>
  </w:num>
  <w:num w:numId="9" w16cid:durableId="1454984083">
    <w:abstractNumId w:val="25"/>
  </w:num>
  <w:num w:numId="10" w16cid:durableId="166478045">
    <w:abstractNumId w:val="32"/>
  </w:num>
  <w:num w:numId="11" w16cid:durableId="184446371">
    <w:abstractNumId w:val="37"/>
  </w:num>
  <w:num w:numId="12" w16cid:durableId="999701156">
    <w:abstractNumId w:val="17"/>
  </w:num>
  <w:num w:numId="13" w16cid:durableId="595747759">
    <w:abstractNumId w:val="36"/>
  </w:num>
  <w:num w:numId="14" w16cid:durableId="1558590902">
    <w:abstractNumId w:val="22"/>
  </w:num>
  <w:num w:numId="15" w16cid:durableId="1149709856">
    <w:abstractNumId w:val="38"/>
  </w:num>
  <w:num w:numId="16" w16cid:durableId="167059355">
    <w:abstractNumId w:val="33"/>
  </w:num>
  <w:num w:numId="17" w16cid:durableId="490869453">
    <w:abstractNumId w:val="0"/>
  </w:num>
  <w:num w:numId="18" w16cid:durableId="622073780">
    <w:abstractNumId w:val="34"/>
  </w:num>
  <w:num w:numId="19" w16cid:durableId="277807273">
    <w:abstractNumId w:val="18"/>
  </w:num>
  <w:num w:numId="20" w16cid:durableId="628514815">
    <w:abstractNumId w:val="35"/>
  </w:num>
  <w:num w:numId="21" w16cid:durableId="831525338">
    <w:abstractNumId w:val="28"/>
  </w:num>
  <w:num w:numId="22" w16cid:durableId="2052147407">
    <w:abstractNumId w:val="29"/>
  </w:num>
  <w:num w:numId="23" w16cid:durableId="1415324807">
    <w:abstractNumId w:val="2"/>
  </w:num>
  <w:num w:numId="24" w16cid:durableId="1166240206">
    <w:abstractNumId w:val="24"/>
  </w:num>
  <w:num w:numId="25" w16cid:durableId="1684167241">
    <w:abstractNumId w:val="10"/>
  </w:num>
  <w:num w:numId="26" w16cid:durableId="680595022">
    <w:abstractNumId w:val="13"/>
  </w:num>
  <w:num w:numId="27" w16cid:durableId="1493107792">
    <w:abstractNumId w:val="19"/>
  </w:num>
  <w:num w:numId="28" w16cid:durableId="1702247351">
    <w:abstractNumId w:val="8"/>
  </w:num>
  <w:num w:numId="29" w16cid:durableId="2101292569">
    <w:abstractNumId w:val="23"/>
  </w:num>
  <w:num w:numId="30" w16cid:durableId="1440294713">
    <w:abstractNumId w:val="15"/>
  </w:num>
  <w:num w:numId="31" w16cid:durableId="1923559516">
    <w:abstractNumId w:val="27"/>
  </w:num>
  <w:num w:numId="32" w16cid:durableId="465896021">
    <w:abstractNumId w:val="6"/>
  </w:num>
  <w:num w:numId="33" w16cid:durableId="1269703020">
    <w:abstractNumId w:val="26"/>
  </w:num>
  <w:num w:numId="34" w16cid:durableId="1716855095">
    <w:abstractNumId w:val="5"/>
  </w:num>
  <w:num w:numId="35" w16cid:durableId="1549106615">
    <w:abstractNumId w:val="3"/>
  </w:num>
  <w:num w:numId="36" w16cid:durableId="1966884763">
    <w:abstractNumId w:val="31"/>
  </w:num>
  <w:num w:numId="37" w16cid:durableId="1929655227">
    <w:abstractNumId w:val="9"/>
  </w:num>
  <w:num w:numId="38" w16cid:durableId="1898392538">
    <w:abstractNumId w:val="12"/>
  </w:num>
  <w:num w:numId="39" w16cid:durableId="26949072">
    <w:abstractNumId w:val="16"/>
  </w:num>
  <w:num w:numId="40" w16cid:durableId="84609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72"/>
    <w:rsid w:val="0009306D"/>
    <w:rsid w:val="000A1FF3"/>
    <w:rsid w:val="00107F04"/>
    <w:rsid w:val="00150DDB"/>
    <w:rsid w:val="00160324"/>
    <w:rsid w:val="001C6146"/>
    <w:rsid w:val="00220A0F"/>
    <w:rsid w:val="00253D68"/>
    <w:rsid w:val="0032779C"/>
    <w:rsid w:val="00362772"/>
    <w:rsid w:val="00511D23"/>
    <w:rsid w:val="00545667"/>
    <w:rsid w:val="00577621"/>
    <w:rsid w:val="0063549B"/>
    <w:rsid w:val="006524DD"/>
    <w:rsid w:val="006525E3"/>
    <w:rsid w:val="00655775"/>
    <w:rsid w:val="006D5655"/>
    <w:rsid w:val="007B699B"/>
    <w:rsid w:val="00832F75"/>
    <w:rsid w:val="00836D57"/>
    <w:rsid w:val="008A5169"/>
    <w:rsid w:val="008F170C"/>
    <w:rsid w:val="009216AB"/>
    <w:rsid w:val="009D0572"/>
    <w:rsid w:val="00B569C7"/>
    <w:rsid w:val="00B716AC"/>
    <w:rsid w:val="00BD0874"/>
    <w:rsid w:val="00C0011E"/>
    <w:rsid w:val="00C155A0"/>
    <w:rsid w:val="00C34344"/>
    <w:rsid w:val="00CE2D73"/>
    <w:rsid w:val="00D10A9F"/>
    <w:rsid w:val="00D80C50"/>
    <w:rsid w:val="00F304E0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A1C8D"/>
  <w15:chartTrackingRefBased/>
  <w15:docId w15:val="{8087E858-5FA0-481F-89FA-A5F42955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A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A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16AC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2F7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32F75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8739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65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A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AC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716AC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716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6AC"/>
    <w:pPr>
      <w:spacing w:after="0" w:line="240" w:lineRule="auto"/>
    </w:pPr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6AC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71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16A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16A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16AC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716A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16AC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716AC"/>
    <w:rPr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16AC"/>
    <w:rPr>
      <w:color w:val="954F72" w:themeColor="followedHyperlink"/>
      <w:u w:val="single"/>
    </w:rPr>
  </w:style>
  <w:style w:type="character" w:customStyle="1" w:styleId="pln">
    <w:name w:val="pln"/>
    <w:basedOn w:val="DefaultParagraphFont"/>
    <w:rsid w:val="00B716AC"/>
  </w:style>
  <w:style w:type="character" w:styleId="Emphasis">
    <w:name w:val="Emphasis"/>
    <w:basedOn w:val="DefaultParagraphFont"/>
    <w:uiPriority w:val="20"/>
    <w:qFormat/>
    <w:rsid w:val="00B716AC"/>
    <w:rPr>
      <w:i/>
      <w:iCs/>
    </w:rPr>
  </w:style>
  <w:style w:type="character" w:customStyle="1" w:styleId="hl-attribute">
    <w:name w:val="hl-attribute"/>
    <w:basedOn w:val="DefaultParagraphFont"/>
    <w:rsid w:val="00B716AC"/>
  </w:style>
  <w:style w:type="paragraph" w:styleId="Revision">
    <w:name w:val="Revision"/>
    <w:hidden/>
    <w:uiPriority w:val="99"/>
    <w:semiHidden/>
    <w:rsid w:val="00B716AC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989/delete/1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postman.com/downloads/" TargetMode="External"/><Relationship Id="rId17" Type="http://schemas.openxmlformats.org/officeDocument/2006/relationships/hyperlink" Target="http://localhost:8989/findAllBook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989/addBook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search.maven.org/artifact/org.hamcrest/hamcrest-core/1.3/jar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start.spring.io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stall-nodejs" TargetMode="External"/><Relationship Id="rId14" Type="http://schemas.openxmlformats.org/officeDocument/2006/relationships/hyperlink" Target="https://search.maven.org/search?q=g:junit%20AND%20a:junit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AC4812C131438A919EF810D7261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24D57-3B39-4B68-BB87-1B2003FFA7F0}"/>
      </w:docPartPr>
      <w:docPartBody>
        <w:p w:rsidR="0085674C" w:rsidRDefault="00EF5232" w:rsidP="00EF5232">
          <w:pPr>
            <w:pStyle w:val="61AC4812C131438A919EF810D7261A7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32"/>
    <w:rsid w:val="00357AEA"/>
    <w:rsid w:val="007A22B7"/>
    <w:rsid w:val="0085674C"/>
    <w:rsid w:val="008F170C"/>
    <w:rsid w:val="009216AB"/>
    <w:rsid w:val="00BD0874"/>
    <w:rsid w:val="00EB3101"/>
    <w:rsid w:val="00E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C4812C131438A919EF810D7261A78">
    <w:name w:val="61AC4812C131438A919EF810D7261A78"/>
    <w:rsid w:val="00EF5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48AD4-1C7C-4EFB-BDFB-E31A452D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37</Pages>
  <Words>4585</Words>
  <Characters>26139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</vt:lpstr>
    </vt:vector>
  </TitlesOfParts>
  <Company/>
  <LinksUpToDate>false</LinksUpToDate>
  <CharactersWithSpaces>30663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</dc:title>
  <dc:subject/>
  <dc:creator>ddbp cs</dc:creator>
  <cp:keywords/>
  <dc:description/>
  <cp:lastModifiedBy>ddbp cs</cp:lastModifiedBy>
  <cp:revision>17</cp:revision>
  <dcterms:created xsi:type="dcterms:W3CDTF">2024-10-01T04:40:00Z</dcterms:created>
  <dcterms:modified xsi:type="dcterms:W3CDTF">2024-10-01T06:52:00Z</dcterms:modified>
</cp:coreProperties>
</file>